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32304183" w:displacedByCustomXml="next"/>
    <w:sdt>
      <w:sdtPr>
        <w:rPr>
          <w:rFonts w:cstheme="majorHAnsi"/>
        </w:rPr>
        <w:id w:val="-109554897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40B430B7" w14:textId="77777777" w:rsidR="00534C96" w:rsidRPr="009E387E" w:rsidRDefault="00534C96" w:rsidP="000E7751">
          <w:pPr>
            <w:pStyle w:val="Heading7"/>
            <w:spacing w:line="360" w:lineRule="auto"/>
            <w:rPr>
              <w:rFonts w:cstheme="majorHAnsi"/>
            </w:rPr>
            <w:pPrChange w:id="1" w:author="shashvindu jha" w:date="2024-09-27T10:47:00Z" w16du:dateUtc="2024-09-27T05:17:00Z">
              <w:pPr>
                <w:pStyle w:val="Heading7"/>
              </w:pPr>
            </w:pPrChange>
          </w:pPr>
          <w:r w:rsidRPr="009E387E">
            <w:rPr>
              <w:rFonts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4F54F2D4" wp14:editId="0DD5B0D3">
                    <wp:simplePos x="0" y="0"/>
                    <wp:positionH relativeFrom="page">
                      <wp:posOffset>3752850</wp:posOffset>
                    </wp:positionH>
                    <wp:positionV relativeFrom="page">
                      <wp:posOffset>5276850</wp:posOffset>
                    </wp:positionV>
                    <wp:extent cx="2985770" cy="161925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5770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7BF439" w14:textId="011F3168" w:rsidR="002F23AD" w:rsidRPr="009E387E" w:rsidRDefault="009E387E" w:rsidP="00534C96">
                                <w:pPr>
                                  <w:rPr>
                                    <w:rFonts w:eastAsiaTheme="majorEastAsia" w:cstheme="majorBidi"/>
                                    <w:b/>
                                    <w:bCs/>
                                    <w:noProof/>
                                    <w:color w:val="1F497D" w:themeColor="text2"/>
                                    <w:sz w:val="20"/>
                                    <w:szCs w:val="20"/>
                                  </w:rPr>
                                </w:pPr>
                                <w:r w:rsidRPr="009E387E">
                                  <w:rPr>
                                    <w:rFonts w:ascii="Times New Roman" w:eastAsiaTheme="majorEastAsia" w:hAnsi="Times New Roman" w:cstheme="majorBidi"/>
                                    <w:b/>
                                    <w:bCs/>
                                    <w:noProof/>
                                    <w:color w:val="4F81BD" w:themeColor="accent1"/>
                                    <w:sz w:val="44"/>
                                    <w:szCs w:val="44"/>
                                    <w:lang w:eastAsia="en-IN"/>
                                  </w:rPr>
                                  <w:t>BUSINESS REQUIREMENTS DOCUMENT (BRD)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4F2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6" type="#_x0000_t202" style="position:absolute;margin-left:295.5pt;margin-top:415.5pt;width:235.1pt;height:127.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" filled="f" stroked="f" strokeweight=".5pt">
                    <v:textbox>
                      <w:txbxContent>
                        <w:p w14:paraId="747BF439" w14:textId="011F3168" w:rsidR="002F23AD" w:rsidRPr="009E387E" w:rsidRDefault="009E387E" w:rsidP="00534C96">
                          <w:pPr>
                            <w:rPr>
                              <w:rFonts w:eastAsiaTheme="majorEastAsia" w:cstheme="majorBidi"/>
                              <w:b/>
                              <w:bCs/>
                              <w:noProof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 w:rsidRPr="009E387E">
                            <w:rPr>
                              <w:rFonts w:ascii="Times New Roman" w:eastAsiaTheme="majorEastAsia" w:hAnsi="Times New Roman" w:cstheme="majorBidi"/>
                              <w:b/>
                              <w:bCs/>
                              <w:noProof/>
                              <w:color w:val="4F81BD" w:themeColor="accent1"/>
                              <w:sz w:val="44"/>
                              <w:szCs w:val="44"/>
                              <w:lang w:eastAsia="en-IN"/>
                            </w:rPr>
                            <w:t>BUSINESS REQUIREMENTS DOCUMENT (BRD)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E387E">
            <w:rPr>
              <w:rFonts w:cstheme="majorHAnsi"/>
              <w:noProof/>
            </w:rPr>
            <mc:AlternateContent>
              <mc:Choice Requires="wps">
                <w:drawing>
                  <wp:anchor distT="45720" distB="45720" distL="114300" distR="114300" simplePos="0" relativeHeight="251717632" behindDoc="0" locked="0" layoutInCell="1" allowOverlap="1" wp14:anchorId="29CB38DE" wp14:editId="74516C4B">
                    <wp:simplePos x="0" y="0"/>
                    <wp:positionH relativeFrom="margin">
                      <wp:posOffset>2834640</wp:posOffset>
                    </wp:positionH>
                    <wp:positionV relativeFrom="paragraph">
                      <wp:posOffset>2377440</wp:posOffset>
                    </wp:positionV>
                    <wp:extent cx="2884805" cy="1353185"/>
                    <wp:effectExtent l="0" t="0" r="1079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4805" cy="13531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BE46D" w14:textId="77777777" w:rsidR="002F23AD" w:rsidRDefault="002F23AD" w:rsidP="00534C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97B577" wp14:editId="1C194ECE">
                                      <wp:extent cx="2728342" cy="596825"/>
                                      <wp:effectExtent l="0" t="0" r="0" b="0"/>
                                      <wp:docPr id="62" name="Picture 6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Picture 8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28342" cy="596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CB38DE" id="Text Box 2" o:spid="_x0000_s1027" type="#_x0000_t202" style="position:absolute;margin-left:223.2pt;margin-top:187.2pt;width:227.15pt;height:106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" filled="f" stroked="f">
                    <v:textbox inset="0,0,0,0">
                      <w:txbxContent>
                        <w:p w14:paraId="2A2BE46D" w14:textId="77777777" w:rsidR="002F23AD" w:rsidRDefault="002F23AD" w:rsidP="00534C9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97B577" wp14:editId="1C194ECE">
                                <wp:extent cx="2728342" cy="596825"/>
                                <wp:effectExtent l="0" t="0" r="0" b="0"/>
                                <wp:docPr id="62" name="Picture 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28342" cy="5968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E387E">
            <w:rPr>
              <w:rFonts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72B47CAB" wp14:editId="111F9D0B">
                    <wp:simplePos x="0" y="0"/>
                    <wp:positionH relativeFrom="margin">
                      <wp:posOffset>2716294</wp:posOffset>
                    </wp:positionH>
                    <wp:positionV relativeFrom="page">
                      <wp:posOffset>81640</wp:posOffset>
                    </wp:positionV>
                    <wp:extent cx="3108960" cy="7040880"/>
                    <wp:effectExtent l="0" t="0" r="0" b="762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FE5934" id="Rectangle 468" o:spid="_x0000_s1026" style="position:absolute;margin-left:213.9pt;margin-top:6.45pt;width:244.8pt;height:554.4pt;z-index:251714560;visibility:visible;mso-wrap-style:square;mso-width-percent:400;mso-height-percent:700;mso-wrap-distance-left:9pt;mso-wrap-distance-top:0;mso-wrap-distance-right:9pt;mso-wrap-distance-bottom:0;mso-position-horizontal:absolute;mso-position-horizontal-relative:margin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" fillcolor="white [3212]" stroked="f" strokeweight="1.25pt">
                    <w10:wrap anchorx="margin" anchory="page"/>
                  </v:rect>
                </w:pict>
              </mc:Fallback>
            </mc:AlternateContent>
          </w:r>
          <w:r w:rsidRPr="009E387E">
            <w:rPr>
              <w:rFonts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713536" behindDoc="1" locked="0" layoutInCell="1" allowOverlap="1" wp14:anchorId="04D85849" wp14:editId="7ABF9F37">
                    <wp:simplePos x="0" y="0"/>
                    <wp:positionH relativeFrom="page">
                      <wp:posOffset>210185</wp:posOffset>
                    </wp:positionH>
                    <wp:positionV relativeFrom="page">
                      <wp:posOffset>202878</wp:posOffset>
                    </wp:positionV>
                    <wp:extent cx="7383780" cy="9642764"/>
                    <wp:effectExtent l="0" t="0" r="762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6427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25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76000">
                                  <a:srgbClr val="002060"/>
                                </a:gs>
                                <a:gs pos="100000">
                                  <a:srgbClr val="002060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006DF0" w14:textId="77777777" w:rsidR="002F23AD" w:rsidRPr="00B84C58" w:rsidRDefault="002F23AD" w:rsidP="00534C96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85849" id="Rectangle 466" o:spid="_x0000_s1028" style="position:absolute;margin-left:16.55pt;margin-top:15.95pt;width:581.4pt;height:759.25pt;z-index:-25160294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" fillcolor="#f6f8fb [180]" stroked="f" strokeweight="2pt">
                    <v:fill color2="#002060" rotate="t" colors="0 #f6f9fc;.25 #b0c6e1;49807f #002060;1 #002060" focus="100%" type="gradient"/>
                    <v:textbox inset="0,0,0,0">
                      <w:txbxContent>
                        <w:p w14:paraId="67006DF0" w14:textId="77777777" w:rsidR="002F23AD" w:rsidRPr="00B84C58" w:rsidRDefault="002F23AD" w:rsidP="00534C96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9E387E">
            <w:rPr>
              <w:rFonts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244BF1C0" wp14:editId="10861477">
                    <wp:simplePos x="0" y="0"/>
                    <wp:positionH relativeFrom="page">
                      <wp:posOffset>3762659</wp:posOffset>
                    </wp:positionH>
                    <wp:positionV relativeFrom="page">
                      <wp:posOffset>4924121</wp:posOffset>
                    </wp:positionV>
                    <wp:extent cx="2875915" cy="46990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469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85E1D" id="Rectangle 469" o:spid="_x0000_s1026" style="position:absolute;margin-left:296.25pt;margin-top:387.75pt;width:226.45pt;height:3.7pt;z-index:25171865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9E387E">
            <w:rPr>
              <w:rFonts w:cstheme="majorHAnsi"/>
              <w:color w:val="000000" w:themeColor="text1"/>
            </w:rPr>
            <w:br w:type="page"/>
          </w:r>
        </w:p>
      </w:sdtContent>
    </w:sdt>
    <w:bookmarkEnd w:id="0" w:displacedByCustomXml="prev"/>
    <w:p w14:paraId="171E29D3" w14:textId="77777777" w:rsidR="009E387E" w:rsidRPr="009E387E" w:rsidRDefault="009E387E" w:rsidP="000E7751">
      <w:pPr>
        <w:pStyle w:val="NoSpacing"/>
        <w:pBdr>
          <w:bottom w:val="single" w:sz="12" w:space="1" w:color="auto"/>
        </w:pBdr>
        <w:spacing w:before="40" w:line="360" w:lineRule="auto"/>
        <w:rPr>
          <w:rFonts w:asciiTheme="majorHAnsi" w:hAnsiTheme="majorHAnsi" w:cstheme="majorHAnsi"/>
          <w:bCs/>
          <w:caps/>
          <w:color w:val="000000" w:themeColor="text1"/>
          <w:sz w:val="36"/>
          <w:szCs w:val="36"/>
        </w:rPr>
        <w:pPrChange w:id="2" w:author="shashvindu jha" w:date="2024-09-27T10:47:00Z" w16du:dateUtc="2024-09-27T05:17:00Z">
          <w:pPr>
            <w:pStyle w:val="NoSpacing"/>
            <w:pBdr>
              <w:bottom w:val="single" w:sz="12" w:space="1" w:color="auto"/>
            </w:pBdr>
            <w:spacing w:before="40"/>
          </w:pPr>
        </w:pPrChange>
      </w:pPr>
      <w:bookmarkStart w:id="3" w:name="_Hlk178255816"/>
      <w:r w:rsidRPr="00056A02">
        <w:rPr>
          <w:rFonts w:asciiTheme="majorHAnsi" w:eastAsiaTheme="minorEastAsia" w:hAnsiTheme="majorHAnsi" w:cstheme="majorHAnsi"/>
          <w:bCs/>
          <w:caps/>
          <w:color w:val="000000" w:themeColor="text1"/>
          <w:sz w:val="36"/>
          <w:szCs w:val="36"/>
        </w:rPr>
        <w:lastRenderedPageBreak/>
        <w:t>Business Requirements Document (BRD)</w:t>
      </w:r>
    </w:p>
    <w:bookmarkEnd w:id="3"/>
    <w:p w14:paraId="17338309" w14:textId="77777777" w:rsidR="00AC2E24" w:rsidRPr="009E387E" w:rsidRDefault="00AC2E24" w:rsidP="000E7751">
      <w:pPr>
        <w:spacing w:after="0" w:line="360" w:lineRule="auto"/>
        <w:rPr>
          <w:rFonts w:asciiTheme="majorHAnsi" w:hAnsiTheme="majorHAnsi" w:cstheme="majorHAnsi"/>
          <w:bCs/>
          <w:i/>
          <w:iCs/>
          <w:sz w:val="36"/>
          <w:szCs w:val="36"/>
          <w:lang w:bidi="hi-IN"/>
        </w:rPr>
        <w:pPrChange w:id="4" w:author="shashvindu jha" w:date="2024-09-27T10:47:00Z" w16du:dateUtc="2024-09-27T05:17:00Z">
          <w:pPr>
            <w:spacing w:after="0"/>
          </w:pPr>
        </w:pPrChange>
      </w:pPr>
      <w:r w:rsidRPr="009E387E">
        <w:rPr>
          <w:rFonts w:asciiTheme="majorHAnsi" w:hAnsiTheme="majorHAnsi" w:cstheme="majorHAnsi"/>
          <w:bCs/>
          <w:i/>
          <w:iCs/>
          <w:sz w:val="36"/>
          <w:szCs w:val="36"/>
          <w:lang w:bidi="hi-IN"/>
        </w:rPr>
        <w:t>Modern Statistics Platform</w:t>
      </w:r>
    </w:p>
    <w:sdt>
      <w:sdtPr>
        <w:rPr>
          <w:rFonts w:asciiTheme="majorHAnsi" w:hAnsiTheme="majorHAnsi" w:cstheme="majorHAnsi"/>
          <w:sz w:val="24"/>
          <w:szCs w:val="24"/>
        </w:rPr>
        <w:id w:val="-1880997413"/>
        <w:docPartObj>
          <w:docPartGallery w:val="Cover Pages"/>
          <w:docPartUnique/>
        </w:docPartObj>
      </w:sdtPr>
      <w:sdtContent>
        <w:bookmarkStart w:id="5" w:name="_gjdgxs" w:displacedByCustomXml="prev"/>
        <w:bookmarkEnd w:id="5" w:displacedByCustomXml="prev"/>
        <w:p w14:paraId="2E36A159" w14:textId="77777777" w:rsidR="00AC2E24" w:rsidRPr="009E387E" w:rsidRDefault="00AC2E24" w:rsidP="000E7751">
          <w:pPr>
            <w:spacing w:after="0" w:line="360" w:lineRule="auto"/>
            <w:jc w:val="center"/>
            <w:rPr>
              <w:rFonts w:asciiTheme="majorHAnsi" w:hAnsiTheme="majorHAnsi" w:cstheme="majorHAnsi"/>
              <w:sz w:val="24"/>
              <w:szCs w:val="24"/>
              <w:u w:val="single"/>
            </w:rPr>
            <w:pPrChange w:id="6" w:author="shashvindu jha" w:date="2024-09-27T10:47:00Z" w16du:dateUtc="2024-09-27T05:17:00Z">
              <w:pPr>
                <w:spacing w:after="0"/>
                <w:jc w:val="center"/>
              </w:pPr>
            </w:pPrChange>
          </w:pPr>
        </w:p>
        <w:p w14:paraId="00D8AC33" w14:textId="77777777" w:rsidR="00AC2E24" w:rsidRPr="009E387E" w:rsidRDefault="00AC2E24" w:rsidP="000E7751">
          <w:pPr>
            <w:spacing w:line="360" w:lineRule="auto"/>
            <w:rPr>
              <w:rFonts w:asciiTheme="majorHAnsi" w:eastAsia="Times" w:hAnsiTheme="majorHAnsi" w:cstheme="majorHAnsi"/>
              <w:b/>
              <w:bCs/>
            </w:rPr>
            <w:pPrChange w:id="7" w:author="shashvindu jha" w:date="2024-09-27T10:47:00Z" w16du:dateUtc="2024-09-27T05:17:00Z">
              <w:pPr>
                <w:spacing w:line="240" w:lineRule="auto"/>
              </w:pPr>
            </w:pPrChange>
          </w:pPr>
          <w:r w:rsidRPr="009E387E">
            <w:rPr>
              <w:rFonts w:asciiTheme="majorHAnsi" w:hAnsiTheme="majorHAnsi" w:cstheme="majorHAnsi"/>
              <w:b/>
              <w:bCs/>
            </w:rPr>
            <w:t>Revision History</w:t>
          </w:r>
        </w:p>
        <w:tbl>
          <w:tblPr>
            <w:tblW w:w="9294" w:type="dxa"/>
            <w:tblInd w:w="38" w:type="dxa"/>
            <w:tbl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blBorders>
            <w:tblCellMar>
              <w:left w:w="98" w:type="dxa"/>
            </w:tblCellMar>
            <w:tblLook w:val="0000" w:firstRow="0" w:lastRow="0" w:firstColumn="0" w:lastColumn="0" w:noHBand="0" w:noVBand="0"/>
          </w:tblPr>
          <w:tblGrid>
            <w:gridCol w:w="1166"/>
            <w:gridCol w:w="2619"/>
            <w:gridCol w:w="3958"/>
            <w:gridCol w:w="1551"/>
          </w:tblGrid>
          <w:tr w:rsidR="00AC2E24" w:rsidRPr="009E387E" w14:paraId="1713FEFB" w14:textId="77777777" w:rsidTr="002F23AD">
            <w:trPr>
              <w:trHeight w:val="475"/>
            </w:trPr>
            <w:tc>
              <w:tcPr>
                <w:tcW w:w="1166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98" w:type="dxa"/>
                </w:tcMar>
              </w:tcPr>
              <w:p w14:paraId="1352E457" w14:textId="77777777" w:rsidR="00AC2E24" w:rsidRPr="009E387E" w:rsidRDefault="00AC2E24" w:rsidP="000E7751">
                <w:pPr>
                  <w:spacing w:line="360" w:lineRule="auto"/>
                  <w:jc w:val="both"/>
                  <w:rPr>
                    <w:rFonts w:asciiTheme="majorHAnsi" w:hAnsiTheme="majorHAnsi" w:cstheme="majorHAnsi"/>
                  </w:rPr>
                  <w:pPrChange w:id="8" w:author="shashvindu jha" w:date="2024-09-27T10:47:00Z" w16du:dateUtc="2024-09-27T05:17:00Z">
                    <w:pPr>
                      <w:spacing w:line="240" w:lineRule="auto"/>
                      <w:jc w:val="both"/>
                    </w:pPr>
                  </w:pPrChange>
                </w:pPr>
                <w:r w:rsidRPr="009E387E">
                  <w:rPr>
                    <w:rFonts w:asciiTheme="majorHAnsi" w:hAnsiTheme="majorHAnsi" w:cstheme="majorHAnsi"/>
                  </w:rPr>
                  <w:t>Name</w:t>
                </w:r>
              </w:p>
            </w:tc>
            <w:tc>
              <w:tcPr>
                <w:tcW w:w="2619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98" w:type="dxa"/>
                </w:tcMar>
              </w:tcPr>
              <w:p w14:paraId="6E0E9FD7" w14:textId="77777777" w:rsidR="00AC2E24" w:rsidRPr="009E387E" w:rsidRDefault="00AC2E24" w:rsidP="000E7751">
                <w:pPr>
                  <w:spacing w:line="360" w:lineRule="auto"/>
                  <w:jc w:val="both"/>
                  <w:rPr>
                    <w:rFonts w:asciiTheme="majorHAnsi" w:hAnsiTheme="majorHAnsi" w:cstheme="majorHAnsi"/>
                  </w:rPr>
                  <w:pPrChange w:id="9" w:author="shashvindu jha" w:date="2024-09-27T10:47:00Z" w16du:dateUtc="2024-09-27T05:17:00Z">
                    <w:pPr>
                      <w:spacing w:line="240" w:lineRule="auto"/>
                      <w:jc w:val="both"/>
                    </w:pPr>
                  </w:pPrChange>
                </w:pPr>
                <w:r w:rsidRPr="009E387E">
                  <w:rPr>
                    <w:rFonts w:asciiTheme="majorHAnsi" w:hAnsiTheme="majorHAnsi" w:cstheme="majorHAnsi"/>
                  </w:rPr>
                  <w:t>Date</w:t>
                </w:r>
              </w:p>
            </w:tc>
            <w:tc>
              <w:tcPr>
                <w:tcW w:w="395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98" w:type="dxa"/>
                </w:tcMar>
              </w:tcPr>
              <w:p w14:paraId="4216F653" w14:textId="77777777" w:rsidR="00AC2E24" w:rsidRPr="009E387E" w:rsidRDefault="00AC2E24" w:rsidP="000E7751">
                <w:pPr>
                  <w:spacing w:line="360" w:lineRule="auto"/>
                  <w:jc w:val="both"/>
                  <w:rPr>
                    <w:rFonts w:asciiTheme="majorHAnsi" w:hAnsiTheme="majorHAnsi" w:cstheme="majorHAnsi"/>
                  </w:rPr>
                  <w:pPrChange w:id="10" w:author="shashvindu jha" w:date="2024-09-27T10:47:00Z" w16du:dateUtc="2024-09-27T05:17:00Z">
                    <w:pPr>
                      <w:spacing w:line="240" w:lineRule="auto"/>
                      <w:jc w:val="both"/>
                    </w:pPr>
                  </w:pPrChange>
                </w:pPr>
                <w:r w:rsidRPr="009E387E">
                  <w:rPr>
                    <w:rFonts w:asciiTheme="majorHAnsi" w:hAnsiTheme="majorHAnsi" w:cstheme="majorHAnsi"/>
                  </w:rPr>
                  <w:t>Reasons of Changes</w:t>
                </w:r>
              </w:p>
            </w:tc>
            <w:tc>
              <w:tcPr>
                <w:tcW w:w="1551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98" w:type="dxa"/>
                </w:tcMar>
              </w:tcPr>
              <w:p w14:paraId="05F4B016" w14:textId="77777777" w:rsidR="00AC2E24" w:rsidRPr="009E387E" w:rsidRDefault="00AC2E24" w:rsidP="000E7751">
                <w:pPr>
                  <w:spacing w:line="360" w:lineRule="auto"/>
                  <w:jc w:val="both"/>
                  <w:rPr>
                    <w:rFonts w:asciiTheme="majorHAnsi" w:hAnsiTheme="majorHAnsi" w:cstheme="majorHAnsi"/>
                  </w:rPr>
                  <w:pPrChange w:id="11" w:author="shashvindu jha" w:date="2024-09-27T10:47:00Z" w16du:dateUtc="2024-09-27T05:17:00Z">
                    <w:pPr>
                      <w:spacing w:line="240" w:lineRule="auto"/>
                      <w:jc w:val="both"/>
                    </w:pPr>
                  </w:pPrChange>
                </w:pPr>
                <w:r w:rsidRPr="009E387E">
                  <w:rPr>
                    <w:rFonts w:asciiTheme="majorHAnsi" w:hAnsiTheme="majorHAnsi" w:cstheme="majorHAnsi"/>
                  </w:rPr>
                  <w:t>Version</w:t>
                </w:r>
              </w:p>
            </w:tc>
          </w:tr>
          <w:tr w:rsidR="00AC2E24" w:rsidRPr="009E387E" w14:paraId="24ECE0BC" w14:textId="77777777" w:rsidTr="002F23AD">
            <w:trPr>
              <w:trHeight w:val="348"/>
            </w:trPr>
            <w:tc>
              <w:tcPr>
                <w:tcW w:w="1166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98" w:type="dxa"/>
                </w:tcMar>
              </w:tcPr>
              <w:p w14:paraId="7529A57E" w14:textId="77777777" w:rsidR="00AC2E24" w:rsidRPr="009E387E" w:rsidRDefault="00AC2E24" w:rsidP="000E7751">
                <w:pPr>
                  <w:spacing w:line="360" w:lineRule="auto"/>
                  <w:jc w:val="both"/>
                  <w:rPr>
                    <w:rFonts w:asciiTheme="majorHAnsi" w:hAnsiTheme="majorHAnsi" w:cstheme="majorHAnsi"/>
                  </w:rPr>
                  <w:pPrChange w:id="12" w:author="shashvindu jha" w:date="2024-09-27T10:47:00Z" w16du:dateUtc="2024-09-27T05:17:00Z">
                    <w:pPr>
                      <w:spacing w:line="240" w:lineRule="auto"/>
                      <w:jc w:val="both"/>
                    </w:pPr>
                  </w:pPrChange>
                </w:pPr>
                <w:r w:rsidRPr="009E387E">
                  <w:rPr>
                    <w:rFonts w:asciiTheme="majorHAnsi" w:hAnsiTheme="majorHAnsi" w:cstheme="majorHAnsi"/>
                  </w:rPr>
                  <w:t>iTM</w:t>
                </w:r>
              </w:p>
            </w:tc>
            <w:tc>
              <w:tcPr>
                <w:tcW w:w="2619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98" w:type="dxa"/>
                </w:tcMar>
              </w:tcPr>
              <w:p w14:paraId="59BEC975" w14:textId="0AA91C5E" w:rsidR="00AC2E24" w:rsidRPr="009E387E" w:rsidRDefault="009E387E" w:rsidP="000E7751">
                <w:pPr>
                  <w:spacing w:line="360" w:lineRule="auto"/>
                  <w:jc w:val="both"/>
                  <w:rPr>
                    <w:rFonts w:asciiTheme="majorHAnsi" w:hAnsiTheme="majorHAnsi" w:cstheme="majorHAnsi"/>
                  </w:rPr>
                  <w:pPrChange w:id="13" w:author="shashvindu jha" w:date="2024-09-27T10:47:00Z" w16du:dateUtc="2024-09-27T05:17:00Z">
                    <w:pPr>
                      <w:spacing w:line="240" w:lineRule="auto"/>
                      <w:jc w:val="both"/>
                    </w:pPr>
                  </w:pPrChange>
                </w:pPr>
                <w:r w:rsidRPr="009E387E">
                  <w:rPr>
                    <w:rFonts w:asciiTheme="majorHAnsi" w:hAnsiTheme="majorHAnsi" w:cstheme="majorHAnsi"/>
                  </w:rPr>
                  <w:t>26</w:t>
                </w:r>
                <w:r w:rsidR="00AC2E24" w:rsidRPr="009E387E">
                  <w:rPr>
                    <w:rFonts w:asciiTheme="majorHAnsi" w:hAnsiTheme="majorHAnsi" w:cstheme="majorHAnsi"/>
                    <w:vertAlign w:val="superscript"/>
                  </w:rPr>
                  <w:t>th</w:t>
                </w:r>
                <w:r w:rsidR="00AC2E24" w:rsidRPr="009E387E">
                  <w:rPr>
                    <w:rFonts w:asciiTheme="majorHAnsi" w:hAnsiTheme="majorHAnsi" w:cstheme="majorHAnsi"/>
                  </w:rPr>
                  <w:t xml:space="preserve"> </w:t>
                </w:r>
                <w:r w:rsidRPr="009E387E">
                  <w:rPr>
                    <w:rFonts w:asciiTheme="majorHAnsi" w:hAnsiTheme="majorHAnsi" w:cstheme="majorHAnsi"/>
                  </w:rPr>
                  <w:t>September</w:t>
                </w:r>
                <w:r w:rsidR="00AC2E24" w:rsidRPr="009E387E">
                  <w:rPr>
                    <w:rFonts w:asciiTheme="majorHAnsi" w:hAnsiTheme="majorHAnsi" w:cstheme="majorHAnsi"/>
                  </w:rPr>
                  <w:t xml:space="preserve"> </w:t>
                </w:r>
                <w:r w:rsidRPr="009E387E">
                  <w:rPr>
                    <w:rFonts w:asciiTheme="majorHAnsi" w:hAnsiTheme="majorHAnsi" w:cstheme="majorHAnsi"/>
                  </w:rPr>
                  <w:t>2024</w:t>
                </w:r>
              </w:p>
            </w:tc>
            <w:tc>
              <w:tcPr>
                <w:tcW w:w="395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98" w:type="dxa"/>
                </w:tcMar>
              </w:tcPr>
              <w:p w14:paraId="074382EC" w14:textId="77777777" w:rsidR="00AC2E24" w:rsidRPr="009E387E" w:rsidRDefault="00AC2E24" w:rsidP="000E7751">
                <w:pPr>
                  <w:spacing w:line="360" w:lineRule="auto"/>
                  <w:jc w:val="both"/>
                  <w:rPr>
                    <w:rFonts w:asciiTheme="majorHAnsi" w:hAnsiTheme="majorHAnsi" w:cstheme="majorHAnsi"/>
                  </w:rPr>
                  <w:pPrChange w:id="14" w:author="shashvindu jha" w:date="2024-09-27T10:47:00Z" w16du:dateUtc="2024-09-27T05:17:00Z">
                    <w:pPr>
                      <w:spacing w:line="240" w:lineRule="auto"/>
                      <w:jc w:val="both"/>
                    </w:pPr>
                  </w:pPrChange>
                </w:pPr>
                <w:r w:rsidRPr="009E387E">
                  <w:rPr>
                    <w:rFonts w:asciiTheme="majorHAnsi" w:hAnsiTheme="majorHAnsi" w:cstheme="majorHAnsi"/>
                  </w:rPr>
                  <w:t xml:space="preserve">The first draft of </w:t>
                </w:r>
                <w:r w:rsidR="00AF3A48" w:rsidRPr="009E387E">
                  <w:rPr>
                    <w:rFonts w:asciiTheme="majorHAnsi" w:hAnsiTheme="majorHAnsi" w:cstheme="majorHAnsi"/>
                  </w:rPr>
                  <w:t xml:space="preserve">SBR </w:t>
                </w:r>
                <w:r w:rsidRPr="009E387E">
                  <w:rPr>
                    <w:rFonts w:asciiTheme="majorHAnsi" w:hAnsiTheme="majorHAnsi" w:cstheme="majorHAnsi"/>
                  </w:rPr>
                  <w:t>MauStats.</w:t>
                </w:r>
              </w:p>
            </w:tc>
            <w:tc>
              <w:tcPr>
                <w:tcW w:w="1551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single" w:sz="4" w:space="0" w:color="000001"/>
                </w:tcBorders>
                <w:shd w:val="clear" w:color="auto" w:fill="auto"/>
                <w:tcMar>
                  <w:left w:w="98" w:type="dxa"/>
                </w:tcMar>
              </w:tcPr>
              <w:p w14:paraId="44023D0C" w14:textId="77777777" w:rsidR="00AC2E24" w:rsidRPr="009E387E" w:rsidRDefault="00AC2E24" w:rsidP="000E7751">
                <w:pPr>
                  <w:spacing w:line="360" w:lineRule="auto"/>
                  <w:jc w:val="both"/>
                  <w:rPr>
                    <w:rFonts w:asciiTheme="majorHAnsi" w:hAnsiTheme="majorHAnsi" w:cstheme="majorHAnsi"/>
                  </w:rPr>
                  <w:pPrChange w:id="15" w:author="shashvindu jha" w:date="2024-09-27T10:47:00Z" w16du:dateUtc="2024-09-27T05:17:00Z">
                    <w:pPr>
                      <w:spacing w:line="240" w:lineRule="auto"/>
                      <w:jc w:val="both"/>
                    </w:pPr>
                  </w:pPrChange>
                </w:pPr>
                <w:r w:rsidRPr="009E387E">
                  <w:rPr>
                    <w:rFonts w:asciiTheme="majorHAnsi" w:hAnsiTheme="majorHAnsi" w:cstheme="majorHAnsi"/>
                  </w:rPr>
                  <w:t>V1</w:t>
                </w:r>
              </w:p>
            </w:tc>
          </w:tr>
        </w:tbl>
        <w:p w14:paraId="79C3585E" w14:textId="77777777" w:rsidR="004E7742" w:rsidRPr="009E387E" w:rsidRDefault="00AC2E24" w:rsidP="000E7751">
          <w:pPr>
            <w:spacing w:after="0" w:line="360" w:lineRule="auto"/>
            <w:jc w:val="both"/>
            <w:rPr>
              <w:rFonts w:asciiTheme="majorHAnsi" w:hAnsiTheme="majorHAnsi" w:cstheme="majorHAnsi"/>
              <w:sz w:val="24"/>
              <w:szCs w:val="24"/>
            </w:rPr>
            <w:pPrChange w:id="16" w:author="shashvindu jha" w:date="2024-09-27T10:47:00Z" w16du:dateUtc="2024-09-27T05:17:00Z">
              <w:pPr>
                <w:spacing w:after="0" w:line="240" w:lineRule="auto"/>
                <w:jc w:val="both"/>
              </w:pPr>
            </w:pPrChange>
          </w:pPr>
          <w:r w:rsidRPr="009E387E">
            <w:rPr>
              <w:rFonts w:asciiTheme="majorHAnsi" w:hAnsiTheme="majorHAnsi" w:cstheme="majorHAnsi"/>
              <w:sz w:val="24"/>
              <w:szCs w:val="24"/>
            </w:rPr>
            <w:br w:type="page"/>
          </w:r>
        </w:p>
      </w:sdtContent>
    </w:sdt>
    <w:sdt>
      <w:sdtPr>
        <w:rPr>
          <w:rFonts w:ascii="Calibri" w:eastAsia="Calibri" w:hAnsi="Calibri" w:cstheme="majorHAnsi"/>
          <w:color w:val="auto"/>
          <w:sz w:val="22"/>
          <w:szCs w:val="22"/>
        </w:rPr>
        <w:id w:val="272839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21F998" w14:textId="77777777" w:rsidR="00AC2E24" w:rsidRPr="009E387E" w:rsidRDefault="00AC2E24" w:rsidP="000E7751">
          <w:pPr>
            <w:pStyle w:val="TOCHeading"/>
            <w:spacing w:line="360" w:lineRule="auto"/>
            <w:rPr>
              <w:rFonts w:eastAsia="Calibri" w:cstheme="majorHAnsi"/>
              <w:b/>
              <w:smallCaps/>
              <w:color w:val="072B62"/>
              <w:sz w:val="40"/>
              <w:szCs w:val="40"/>
            </w:rPr>
            <w:pPrChange w:id="17" w:author="shashvindu jha" w:date="2024-09-27T10:47:00Z" w16du:dateUtc="2024-09-27T05:17:00Z">
              <w:pPr>
                <w:pStyle w:val="TOCHeading"/>
              </w:pPr>
            </w:pPrChange>
          </w:pPr>
          <w:r w:rsidRPr="009E387E">
            <w:rPr>
              <w:rFonts w:eastAsia="Calibri" w:cstheme="majorHAnsi"/>
              <w:b/>
              <w:smallCaps/>
              <w:color w:val="072B62"/>
              <w:sz w:val="40"/>
              <w:szCs w:val="40"/>
            </w:rPr>
            <w:t>Table of Contents</w:t>
          </w:r>
        </w:p>
        <w:p w14:paraId="789C80CF" w14:textId="77777777" w:rsidR="009E387E" w:rsidRPr="009E387E" w:rsidRDefault="00AC2E24" w:rsidP="000E7751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ajorHAnsi" w:hAnsiTheme="majorHAnsi" w:cstheme="majorHAnsi"/>
            </w:rPr>
            <w:pPrChange w:id="18" w:author="shashvindu jha" w:date="2024-09-27T10:47:00Z" w16du:dateUtc="2024-09-27T05:17:00Z">
              <w:pPr>
                <w:pStyle w:val="TOC1"/>
                <w:tabs>
                  <w:tab w:val="right" w:leader="dot" w:pos="9350"/>
                </w:tabs>
              </w:pPr>
            </w:pPrChange>
          </w:pPr>
          <w:r w:rsidRPr="009E387E">
            <w:rPr>
              <w:rFonts w:asciiTheme="majorHAnsi" w:hAnsiTheme="majorHAnsi" w:cstheme="majorHAnsi"/>
            </w:rPr>
            <w:fldChar w:fldCharType="begin"/>
          </w:r>
          <w:r w:rsidRPr="009E387E">
            <w:rPr>
              <w:rFonts w:asciiTheme="majorHAnsi" w:hAnsiTheme="majorHAnsi" w:cstheme="majorHAnsi"/>
            </w:rPr>
            <w:instrText xml:space="preserve"> TOC \o "1-3" \h \z \u </w:instrText>
          </w:r>
          <w:r w:rsidRPr="009E387E">
            <w:rPr>
              <w:rFonts w:asciiTheme="majorHAnsi" w:hAnsiTheme="majorHAnsi" w:cstheme="majorHAnsi"/>
            </w:rPr>
            <w:fldChar w:fldCharType="separate"/>
          </w:r>
          <w:r w:rsidR="009E387E" w:rsidRPr="009E387E">
            <w:rPr>
              <w:rFonts w:asciiTheme="majorHAnsi" w:hAnsiTheme="majorHAnsi" w:cstheme="majorHAnsi"/>
            </w:rPr>
            <w:t>OVERVIEW</w:t>
          </w:r>
          <w:r w:rsidR="009E387E" w:rsidRPr="009E387E">
            <w:rPr>
              <w:rFonts w:asciiTheme="majorHAnsi" w:hAnsiTheme="majorHAnsi" w:cstheme="majorHAnsi"/>
            </w:rPr>
            <w:tab/>
            <w:t>3</w:t>
          </w:r>
        </w:p>
        <w:p w14:paraId="27067A8A" w14:textId="77777777" w:rsidR="009E387E" w:rsidRPr="009E387E" w:rsidRDefault="009E387E" w:rsidP="000E7751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ajorHAnsi" w:hAnsiTheme="majorHAnsi" w:cstheme="majorHAnsi"/>
            </w:rPr>
            <w:pPrChange w:id="19" w:author="shashvindu jha" w:date="2024-09-27T10:47:00Z" w16du:dateUtc="2024-09-27T05:17:00Z">
              <w:pPr>
                <w:pStyle w:val="TOC1"/>
                <w:tabs>
                  <w:tab w:val="right" w:leader="dot" w:pos="9350"/>
                </w:tabs>
              </w:pPr>
            </w:pPrChange>
          </w:pPr>
          <w:r w:rsidRPr="009E387E">
            <w:rPr>
              <w:rFonts w:asciiTheme="majorHAnsi" w:hAnsiTheme="majorHAnsi" w:cstheme="majorHAnsi"/>
            </w:rPr>
            <w:t>THE PLATFORM</w:t>
          </w:r>
          <w:r w:rsidRPr="009E387E">
            <w:rPr>
              <w:rFonts w:asciiTheme="majorHAnsi" w:hAnsiTheme="majorHAnsi" w:cstheme="majorHAnsi"/>
            </w:rPr>
            <w:tab/>
            <w:t>3</w:t>
          </w:r>
        </w:p>
        <w:p w14:paraId="3E97C4FE" w14:textId="77777777" w:rsidR="009E387E" w:rsidRPr="009E387E" w:rsidRDefault="009E387E" w:rsidP="000E7751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ajorHAnsi" w:hAnsiTheme="majorHAnsi" w:cstheme="majorHAnsi"/>
            </w:rPr>
            <w:pPrChange w:id="20" w:author="shashvindu jha" w:date="2024-09-27T10:47:00Z" w16du:dateUtc="2024-09-27T05:17:00Z">
              <w:pPr>
                <w:pStyle w:val="TOC1"/>
                <w:tabs>
                  <w:tab w:val="right" w:leader="dot" w:pos="9350"/>
                </w:tabs>
              </w:pPr>
            </w:pPrChange>
          </w:pPr>
          <w:r w:rsidRPr="009E387E">
            <w:rPr>
              <w:rFonts w:asciiTheme="majorHAnsi" w:hAnsiTheme="majorHAnsi" w:cstheme="majorHAnsi"/>
            </w:rPr>
            <w:t>FUNCTIONAL REQUIREMENTS</w:t>
          </w:r>
          <w:r w:rsidRPr="009E387E">
            <w:rPr>
              <w:rFonts w:asciiTheme="majorHAnsi" w:hAnsiTheme="majorHAnsi" w:cstheme="majorHAnsi"/>
            </w:rPr>
            <w:tab/>
            <w:t>4</w:t>
          </w:r>
        </w:p>
        <w:p w14:paraId="5F6D1B57" w14:textId="57CCE065" w:rsidR="009E387E" w:rsidRPr="009E387E" w:rsidRDefault="009E387E" w:rsidP="000E7751">
          <w:pPr>
            <w:pStyle w:val="TOC1"/>
            <w:tabs>
              <w:tab w:val="right" w:leader="dot" w:pos="9350"/>
            </w:tabs>
            <w:spacing w:line="360" w:lineRule="auto"/>
            <w:ind w:left="720"/>
            <w:rPr>
              <w:rFonts w:asciiTheme="majorHAnsi" w:hAnsiTheme="majorHAnsi" w:cstheme="majorHAnsi"/>
            </w:rPr>
            <w:pPrChange w:id="21" w:author="shashvindu jha" w:date="2024-09-27T10:47:00Z" w16du:dateUtc="2024-09-27T05:17:00Z">
              <w:pPr>
                <w:pStyle w:val="TOC1"/>
                <w:tabs>
                  <w:tab w:val="right" w:leader="dot" w:pos="9350"/>
                </w:tabs>
                <w:ind w:left="720"/>
              </w:pPr>
            </w:pPrChange>
          </w:pPr>
          <w:r w:rsidRPr="009E387E">
            <w:rPr>
              <w:rFonts w:asciiTheme="majorHAnsi" w:hAnsiTheme="majorHAnsi" w:cstheme="majorHAnsi"/>
            </w:rPr>
            <w:t>1.1Pre-Registration</w:t>
          </w:r>
          <w:r w:rsidRPr="009E387E">
            <w:rPr>
              <w:rFonts w:asciiTheme="majorHAnsi" w:hAnsiTheme="majorHAnsi" w:cstheme="majorHAnsi"/>
            </w:rPr>
            <w:tab/>
            <w:t>5</w:t>
          </w:r>
        </w:p>
        <w:p w14:paraId="77BEB4FD" w14:textId="77777777" w:rsidR="009E387E" w:rsidRPr="009E387E" w:rsidRDefault="009E387E" w:rsidP="000E7751">
          <w:pPr>
            <w:pStyle w:val="TOC1"/>
            <w:tabs>
              <w:tab w:val="right" w:leader="dot" w:pos="9350"/>
            </w:tabs>
            <w:spacing w:line="360" w:lineRule="auto"/>
            <w:ind w:left="1440"/>
            <w:rPr>
              <w:rFonts w:asciiTheme="majorHAnsi" w:hAnsiTheme="majorHAnsi" w:cstheme="majorHAnsi"/>
            </w:rPr>
            <w:pPrChange w:id="22" w:author="shashvindu jha" w:date="2024-09-27T10:47:00Z" w16du:dateUtc="2024-09-27T05:17:00Z">
              <w:pPr>
                <w:pStyle w:val="TOC1"/>
                <w:tabs>
                  <w:tab w:val="right" w:leader="dot" w:pos="9350"/>
                </w:tabs>
                <w:ind w:left="1440"/>
              </w:pPr>
            </w:pPrChange>
          </w:pPr>
          <w:r w:rsidRPr="009E387E">
            <w:rPr>
              <w:rFonts w:asciiTheme="majorHAnsi" w:hAnsiTheme="majorHAnsi" w:cstheme="majorHAnsi"/>
            </w:rPr>
            <w:t>Export Data</w:t>
          </w:r>
          <w:r w:rsidRPr="009E387E">
            <w:rPr>
              <w:rFonts w:asciiTheme="majorHAnsi" w:hAnsiTheme="majorHAnsi" w:cstheme="majorHAnsi"/>
            </w:rPr>
            <w:tab/>
            <w:t>5</w:t>
          </w:r>
        </w:p>
        <w:p w14:paraId="6A324CB0" w14:textId="77777777" w:rsidR="009E387E" w:rsidRPr="009E387E" w:rsidRDefault="009E387E" w:rsidP="000E7751">
          <w:pPr>
            <w:pStyle w:val="TOC1"/>
            <w:tabs>
              <w:tab w:val="right" w:leader="dot" w:pos="9350"/>
            </w:tabs>
            <w:spacing w:line="360" w:lineRule="auto"/>
            <w:ind w:left="1440"/>
            <w:rPr>
              <w:rFonts w:asciiTheme="majorHAnsi" w:hAnsiTheme="majorHAnsi" w:cstheme="majorHAnsi"/>
            </w:rPr>
            <w:pPrChange w:id="23" w:author="shashvindu jha" w:date="2024-09-27T10:47:00Z" w16du:dateUtc="2024-09-27T05:17:00Z">
              <w:pPr>
                <w:pStyle w:val="TOC1"/>
                <w:tabs>
                  <w:tab w:val="right" w:leader="dot" w:pos="9350"/>
                </w:tabs>
                <w:ind w:left="1440"/>
              </w:pPr>
            </w:pPrChange>
          </w:pPr>
          <w:r w:rsidRPr="009E387E">
            <w:rPr>
              <w:rFonts w:asciiTheme="majorHAnsi" w:hAnsiTheme="majorHAnsi" w:cstheme="majorHAnsi"/>
            </w:rPr>
            <w:t>Import Data</w:t>
          </w:r>
          <w:r w:rsidRPr="009E387E">
            <w:rPr>
              <w:rFonts w:asciiTheme="majorHAnsi" w:hAnsiTheme="majorHAnsi" w:cstheme="majorHAnsi"/>
            </w:rPr>
            <w:tab/>
            <w:t>6</w:t>
          </w:r>
        </w:p>
        <w:p w14:paraId="26B4E2AB" w14:textId="69C96C6A" w:rsidR="009E387E" w:rsidRPr="009E387E" w:rsidRDefault="009E387E" w:rsidP="000E7751">
          <w:pPr>
            <w:pStyle w:val="TOC1"/>
            <w:tabs>
              <w:tab w:val="right" w:leader="dot" w:pos="9350"/>
            </w:tabs>
            <w:spacing w:line="360" w:lineRule="auto"/>
            <w:ind w:left="720"/>
            <w:rPr>
              <w:rFonts w:asciiTheme="majorHAnsi" w:hAnsiTheme="majorHAnsi" w:cstheme="majorHAnsi"/>
            </w:rPr>
            <w:pPrChange w:id="24" w:author="shashvindu jha" w:date="2024-09-27T10:47:00Z" w16du:dateUtc="2024-09-27T05:17:00Z">
              <w:pPr>
                <w:pStyle w:val="TOC1"/>
                <w:tabs>
                  <w:tab w:val="right" w:leader="dot" w:pos="9350"/>
                </w:tabs>
                <w:ind w:left="720"/>
              </w:pPr>
            </w:pPrChange>
          </w:pPr>
          <w:r w:rsidRPr="009E387E">
            <w:rPr>
              <w:rFonts w:asciiTheme="majorHAnsi" w:hAnsiTheme="majorHAnsi" w:cstheme="majorHAnsi"/>
            </w:rPr>
            <w:t>1.2Registration</w:t>
          </w:r>
          <w:r w:rsidRPr="009E387E">
            <w:rPr>
              <w:rFonts w:asciiTheme="majorHAnsi" w:hAnsiTheme="majorHAnsi" w:cstheme="majorHAnsi"/>
            </w:rPr>
            <w:tab/>
            <w:t>7</w:t>
          </w:r>
        </w:p>
        <w:p w14:paraId="5C95AAFD" w14:textId="23C163AD" w:rsidR="004252E0" w:rsidRPr="009E387E" w:rsidRDefault="009E387E" w:rsidP="000E7751">
          <w:pPr>
            <w:pStyle w:val="TOC1"/>
            <w:tabs>
              <w:tab w:val="right" w:leader="dot" w:pos="9350"/>
            </w:tabs>
            <w:spacing w:line="360" w:lineRule="auto"/>
            <w:rPr>
              <w:rFonts w:asciiTheme="majorHAnsi" w:eastAsiaTheme="minorEastAsia" w:hAnsiTheme="majorHAnsi" w:cstheme="majorHAnsi"/>
              <w:noProof/>
            </w:rPr>
            <w:pPrChange w:id="25" w:author="shashvindu jha" w:date="2024-09-27T10:47:00Z" w16du:dateUtc="2024-09-27T05:17:00Z">
              <w:pPr>
                <w:pStyle w:val="TOC1"/>
                <w:tabs>
                  <w:tab w:val="right" w:leader="dot" w:pos="9350"/>
                </w:tabs>
              </w:pPr>
            </w:pPrChange>
          </w:pPr>
          <w:r w:rsidRPr="009E387E">
            <w:rPr>
              <w:rFonts w:asciiTheme="majorHAnsi" w:hAnsiTheme="majorHAnsi" w:cstheme="majorHAnsi"/>
            </w:rPr>
            <w:t>ANNEXURE - DIAGRAMS AND FLOW CHARTS</w:t>
          </w:r>
          <w:r w:rsidRPr="009E387E">
            <w:rPr>
              <w:rFonts w:asciiTheme="majorHAnsi" w:hAnsiTheme="majorHAnsi" w:cstheme="majorHAnsi"/>
            </w:rPr>
            <w:tab/>
            <w:t>1</w:t>
          </w:r>
        </w:p>
        <w:p w14:paraId="74CD9ABA" w14:textId="77777777" w:rsidR="004E7742" w:rsidRPr="009E387E" w:rsidRDefault="00AC2E24" w:rsidP="000E7751">
          <w:pPr>
            <w:spacing w:line="360" w:lineRule="auto"/>
            <w:rPr>
              <w:rFonts w:asciiTheme="majorHAnsi" w:hAnsiTheme="majorHAnsi" w:cstheme="majorHAnsi"/>
              <w:b/>
              <w:bCs/>
              <w:noProof/>
            </w:rPr>
            <w:pPrChange w:id="26" w:author="shashvindu jha" w:date="2024-09-27T10:47:00Z" w16du:dateUtc="2024-09-27T05:17:00Z">
              <w:pPr/>
            </w:pPrChange>
          </w:pPr>
          <w:r w:rsidRPr="009E387E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0EB5C437" w14:textId="77777777" w:rsidR="0004731B" w:rsidRPr="009E387E" w:rsidRDefault="0004731B" w:rsidP="000E7751">
      <w:pPr>
        <w:spacing w:line="360" w:lineRule="auto"/>
        <w:rPr>
          <w:rFonts w:asciiTheme="majorHAnsi" w:hAnsiTheme="majorHAnsi" w:cstheme="majorHAnsi"/>
          <w:b/>
          <w:smallCaps/>
          <w:color w:val="072B62"/>
          <w:sz w:val="40"/>
          <w:szCs w:val="40"/>
        </w:rPr>
        <w:pPrChange w:id="27" w:author="shashvindu jha" w:date="2024-09-27T10:47:00Z" w16du:dateUtc="2024-09-27T05:17:00Z">
          <w:pPr/>
        </w:pPrChange>
      </w:pPr>
      <w:r w:rsidRPr="009E387E">
        <w:rPr>
          <w:rFonts w:asciiTheme="majorHAnsi" w:hAnsiTheme="majorHAnsi" w:cstheme="majorHAnsi"/>
        </w:rPr>
        <w:br w:type="page"/>
      </w:r>
    </w:p>
    <w:p w14:paraId="7AEC7134" w14:textId="156B925B" w:rsidR="009E387E" w:rsidRPr="009E387E" w:rsidRDefault="009E387E" w:rsidP="000E7751">
      <w:pPr>
        <w:pStyle w:val="Heading1"/>
        <w:numPr>
          <w:ilvl w:val="0"/>
          <w:numId w:val="5"/>
        </w:numPr>
        <w:spacing w:before="100" w:beforeAutospacing="1" w:after="100" w:afterAutospacing="1" w:line="360" w:lineRule="auto"/>
        <w:ind w:right="547"/>
        <w:jc w:val="both"/>
        <w:rPr>
          <w:rFonts w:asciiTheme="majorHAnsi" w:hAnsiTheme="majorHAnsi" w:cstheme="majorHAnsi"/>
        </w:rPr>
        <w:pPrChange w:id="28" w:author="shashvindu jha" w:date="2024-09-27T10:47:00Z" w16du:dateUtc="2024-09-27T05:17:00Z">
          <w:pPr>
            <w:pStyle w:val="Heading1"/>
            <w:numPr>
              <w:numId w:val="5"/>
            </w:numPr>
            <w:spacing w:before="100" w:beforeAutospacing="1" w:after="100" w:afterAutospacing="1"/>
            <w:ind w:left="585" w:right="547" w:hanging="585"/>
            <w:jc w:val="both"/>
          </w:pPr>
        </w:pPrChange>
      </w:pPr>
      <w:bookmarkStart w:id="29" w:name="_Toc169714731"/>
      <w:r w:rsidRPr="009E387E">
        <w:rPr>
          <w:rFonts w:asciiTheme="majorHAnsi" w:hAnsiTheme="majorHAnsi" w:cstheme="majorHAnsi"/>
        </w:rPr>
        <w:lastRenderedPageBreak/>
        <w:t>OVERVIEW</w:t>
      </w:r>
    </w:p>
    <w:p w14:paraId="13DB840B" w14:textId="0971CAD1" w:rsidR="009E387E" w:rsidRPr="00BE7818" w:rsidRDefault="009E387E" w:rsidP="00BE7818">
      <w:pPr>
        <w:tabs>
          <w:tab w:val="left" w:pos="9360"/>
        </w:tabs>
        <w:spacing w:before="280" w:after="280" w:line="360" w:lineRule="auto"/>
        <w:jc w:val="both"/>
        <w:rPr>
          <w:rFonts w:ascii="Bookman Old Style" w:eastAsia="Times New Roman" w:hAnsi="Bookman Old Style"/>
          <w:sz w:val="24"/>
          <w:szCs w:val="24"/>
          <w:lang w:bidi="hi-IN"/>
          <w:rPrChange w:id="30" w:author="shashvindu jha" w:date="2024-09-27T10:58:00Z" w16du:dateUtc="2024-09-27T05:28:00Z">
            <w:rPr>
              <w:rFonts w:asciiTheme="majorHAnsi" w:hAnsiTheme="majorHAnsi" w:cstheme="majorHAnsi"/>
              <w:b/>
              <w:smallCaps/>
              <w:color w:val="072B62"/>
              <w:sz w:val="40"/>
              <w:szCs w:val="40"/>
            </w:rPr>
          </w:rPrChange>
        </w:rPr>
        <w:pPrChange w:id="31" w:author="shashvindu jha" w:date="2024-09-27T10:58:00Z" w16du:dateUtc="2024-09-27T05:28:00Z">
          <w:pPr/>
        </w:pPrChange>
      </w:pPr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32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 xml:space="preserve">This Functional Requirements Document (FRD) describes a software system and its components. It helps to capture the intended behavior and capabilities of the GEG MIS Extension that </w:t>
      </w:r>
      <w:del w:id="33" w:author="shashvindu jha" w:date="2024-09-27T10:58:00Z" w16du:dateUtc="2024-09-27T05:28:00Z">
        <w:r w:rsidRPr="00BE7818" w:rsidDel="00BE7818">
          <w:rPr>
            <w:rFonts w:ascii="Bookman Old Style" w:eastAsia="Times New Roman" w:hAnsi="Bookman Old Style"/>
            <w:sz w:val="24"/>
            <w:szCs w:val="24"/>
            <w:lang w:bidi="hi-IN"/>
            <w:rPrChange w:id="34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delText>can be agreed upon by the team</w:delText>
        </w:r>
      </w:del>
      <w:ins w:id="35" w:author="shashvindu jha" w:date="2024-09-27T10:58:00Z" w16du:dateUtc="2024-09-27T05:28:00Z">
        <w:r w:rsidR="00BE7818">
          <w:rPr>
            <w:rFonts w:ascii="Bookman Old Style" w:eastAsia="Times New Roman" w:hAnsi="Bookman Old Style"/>
            <w:sz w:val="24"/>
            <w:szCs w:val="24"/>
            <w:lang w:bidi="hi-IN"/>
          </w:rPr>
          <w:t>the team can agree upon</w:t>
        </w:r>
      </w:ins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36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>. It will capture a list of requirements statements organized by the extended features of the GEG MIS platform with identified priorities.</w:t>
      </w:r>
    </w:p>
    <w:p w14:paraId="1418BB70" w14:textId="2E14CEBE" w:rsidR="009E387E" w:rsidRPr="009E387E" w:rsidRDefault="009E387E" w:rsidP="00BE7818">
      <w:pPr>
        <w:tabs>
          <w:tab w:val="left" w:pos="9360"/>
        </w:tabs>
        <w:spacing w:before="280" w:after="280" w:line="360" w:lineRule="auto"/>
        <w:jc w:val="both"/>
        <w:rPr>
          <w:rFonts w:asciiTheme="majorHAnsi" w:hAnsiTheme="majorHAnsi" w:cstheme="majorHAnsi"/>
          <w:sz w:val="24"/>
          <w:szCs w:val="24"/>
        </w:rPr>
        <w:pPrChange w:id="37" w:author="shashvindu jha" w:date="2024-09-27T10:58:00Z" w16du:dateUtc="2024-09-27T05:28:00Z">
          <w:pPr>
            <w:spacing w:after="100" w:afterAutospacing="1" w:line="360" w:lineRule="auto"/>
            <w:jc w:val="both"/>
          </w:pPr>
        </w:pPrChange>
      </w:pPr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38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>It will further ensure that the team working on the project fully understands the requirements and is concentrating their efforts on developing a solution that will satisfy the expected results.</w:t>
      </w:r>
    </w:p>
    <w:p w14:paraId="6E352228" w14:textId="0361F881" w:rsidR="004E7742" w:rsidRPr="009E387E" w:rsidRDefault="00534C96" w:rsidP="000E7751">
      <w:pPr>
        <w:pStyle w:val="Heading1"/>
        <w:numPr>
          <w:ilvl w:val="0"/>
          <w:numId w:val="5"/>
        </w:numPr>
        <w:spacing w:before="100" w:beforeAutospacing="1" w:after="100" w:afterAutospacing="1" w:line="360" w:lineRule="auto"/>
        <w:ind w:right="547"/>
        <w:jc w:val="both"/>
        <w:rPr>
          <w:rFonts w:asciiTheme="majorHAnsi" w:hAnsiTheme="majorHAnsi" w:cstheme="majorHAnsi"/>
        </w:rPr>
        <w:pPrChange w:id="39" w:author="shashvindu jha" w:date="2024-09-27T10:47:00Z" w16du:dateUtc="2024-09-27T05:17:00Z">
          <w:pPr>
            <w:pStyle w:val="Heading1"/>
            <w:numPr>
              <w:numId w:val="5"/>
            </w:numPr>
            <w:spacing w:before="100" w:beforeAutospacing="1" w:after="100" w:afterAutospacing="1"/>
            <w:ind w:left="585" w:right="547" w:hanging="585"/>
            <w:jc w:val="both"/>
          </w:pPr>
        </w:pPrChange>
      </w:pPr>
      <w:r w:rsidRPr="009E387E">
        <w:rPr>
          <w:rFonts w:asciiTheme="majorHAnsi" w:hAnsiTheme="majorHAnsi" w:cstheme="majorHAnsi"/>
        </w:rPr>
        <w:t>INTRODUCTION</w:t>
      </w:r>
      <w:bookmarkEnd w:id="29"/>
    </w:p>
    <w:p w14:paraId="076C50DF" w14:textId="4BF4F959" w:rsidR="004E7742" w:rsidRPr="00BE7818" w:rsidRDefault="00534C96" w:rsidP="000E7751">
      <w:pPr>
        <w:tabs>
          <w:tab w:val="left" w:pos="9360"/>
        </w:tabs>
        <w:spacing w:before="280" w:after="280" w:line="360" w:lineRule="auto"/>
        <w:jc w:val="both"/>
        <w:rPr>
          <w:rFonts w:ascii="Bookman Old Style" w:eastAsia="Times New Roman" w:hAnsi="Bookman Old Style"/>
          <w:sz w:val="24"/>
          <w:szCs w:val="24"/>
          <w:lang w:bidi="hi-IN"/>
          <w:rPrChange w:id="40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</w:pPr>
      <w:bookmarkStart w:id="41" w:name="_heading=h.30j0zll" w:colFirst="0" w:colLast="0"/>
      <w:bookmarkEnd w:id="41"/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42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>The Modern Statistics (MauStats) Platform is developed as a web-based platform with a central database to ensure consistency, security</w:t>
      </w:r>
      <w:ins w:id="43" w:author="shashvindu jha" w:date="2024-09-27T10:55:00Z" w16du:dateUtc="2024-09-27T05:25:00Z">
        <w:r w:rsidR="00BE7818" w:rsidRPr="00BE7818">
          <w:rPr>
            <w:rFonts w:ascii="Bookman Old Style" w:eastAsia="Times New Roman" w:hAnsi="Bookman Old Style"/>
            <w:sz w:val="24"/>
            <w:szCs w:val="24"/>
            <w:lang w:bidi="hi-IN"/>
            <w:rPrChange w:id="44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,</w:t>
        </w:r>
      </w:ins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45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 xml:space="preserve"> and accessibility. The platform is used to help </w:t>
      </w:r>
      <w:del w:id="46" w:author="shashvindu jha" w:date="2024-09-27T10:55:00Z" w16du:dateUtc="2024-09-27T05:25:00Z">
        <w:r w:rsidRPr="00BE7818" w:rsidDel="00BE7818">
          <w:rPr>
            <w:rFonts w:ascii="Bookman Old Style" w:eastAsia="Times New Roman" w:hAnsi="Bookman Old Style"/>
            <w:sz w:val="24"/>
            <w:szCs w:val="24"/>
            <w:lang w:bidi="hi-IN"/>
            <w:rPrChange w:id="47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delText xml:space="preserve">to </w:delText>
        </w:r>
      </w:del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48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 xml:space="preserve">automate and integrate </w:t>
      </w:r>
      <w:ins w:id="49" w:author="shashvindu jha" w:date="2024-09-27T10:55:00Z" w16du:dateUtc="2024-09-27T05:25:00Z">
        <w:r w:rsidR="00BE7818" w:rsidRPr="00BE7818">
          <w:rPr>
            <w:rFonts w:ascii="Bookman Old Style" w:eastAsia="Times New Roman" w:hAnsi="Bookman Old Style"/>
            <w:sz w:val="24"/>
            <w:szCs w:val="24"/>
            <w:lang w:bidi="hi-IN"/>
            <w:rPrChange w:id="50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the </w:t>
        </w:r>
      </w:ins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51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 xml:space="preserve">data lifecycle from acquisition to dissemination using </w:t>
      </w:r>
      <w:ins w:id="52" w:author="shashvindu jha" w:date="2024-09-27T10:55:00Z" w16du:dateUtc="2024-09-27T05:25:00Z">
        <w:r w:rsidR="00BE7818" w:rsidRPr="00BE7818">
          <w:rPr>
            <w:rFonts w:ascii="Bookman Old Style" w:eastAsia="Times New Roman" w:hAnsi="Bookman Old Style"/>
            <w:sz w:val="24"/>
            <w:szCs w:val="24"/>
            <w:lang w:bidi="hi-IN"/>
            <w:rPrChange w:id="53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the </w:t>
        </w:r>
      </w:ins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54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 xml:space="preserve">Generic Statistical Business Process Model (GSBPM) framework. The platform complies </w:t>
      </w:r>
      <w:del w:id="55" w:author="shashvindu jha" w:date="2024-09-27T10:55:00Z" w16du:dateUtc="2024-09-27T05:25:00Z">
        <w:r w:rsidRPr="00BE7818" w:rsidDel="00BE7818">
          <w:rPr>
            <w:rFonts w:ascii="Bookman Old Style" w:eastAsia="Times New Roman" w:hAnsi="Bookman Old Style"/>
            <w:sz w:val="24"/>
            <w:szCs w:val="24"/>
            <w:lang w:bidi="hi-IN"/>
            <w:rPrChange w:id="56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delText>to manage</w:delText>
        </w:r>
      </w:del>
      <w:ins w:id="57" w:author="shashvindu jha" w:date="2024-09-27T10:55:00Z" w16du:dateUtc="2024-09-27T05:25:00Z">
        <w:r w:rsidR="00BE7818" w:rsidRPr="00BE7818">
          <w:rPr>
            <w:rFonts w:ascii="Bookman Old Style" w:eastAsia="Times New Roman" w:hAnsi="Bookman Old Style"/>
            <w:sz w:val="24"/>
            <w:szCs w:val="24"/>
            <w:lang w:bidi="hi-IN"/>
            <w:rPrChange w:id="58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with managing</w:t>
        </w:r>
      </w:ins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59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 xml:space="preserve"> data requirements for Census, SEE, and SBR processed data in this phase. It is also feasible for data integration based on SM requirements. This web-based platform consists of </w:t>
      </w:r>
      <w:del w:id="60" w:author="shashvindu jha" w:date="2024-09-27T10:55:00Z" w16du:dateUtc="2024-09-27T05:25:00Z">
        <w:r w:rsidRPr="00BE7818" w:rsidDel="00BE7818">
          <w:rPr>
            <w:rFonts w:ascii="Bookman Old Style" w:eastAsia="Times New Roman" w:hAnsi="Bookman Old Style"/>
            <w:sz w:val="24"/>
            <w:szCs w:val="24"/>
            <w:lang w:bidi="hi-IN"/>
            <w:rPrChange w:id="61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delText xml:space="preserve">the </w:delText>
        </w:r>
      </w:del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62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 xml:space="preserve">two applications – User Interface and Data Management System (DMS). </w:t>
      </w:r>
    </w:p>
    <w:p w14:paraId="616723B2" w14:textId="012140DF" w:rsidR="004E7742" w:rsidRPr="00BE7818" w:rsidRDefault="009E387E" w:rsidP="000E7751">
      <w:pPr>
        <w:spacing w:before="100" w:beforeAutospacing="1" w:after="100" w:afterAutospacing="1" w:line="360" w:lineRule="auto"/>
        <w:jc w:val="both"/>
        <w:rPr>
          <w:rFonts w:ascii="Bookman Old Style" w:eastAsia="Times New Roman" w:hAnsi="Bookman Old Style"/>
          <w:sz w:val="24"/>
          <w:szCs w:val="24"/>
          <w:lang w:bidi="hi-IN"/>
          <w:rPrChange w:id="63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</w:pPr>
      <w:del w:id="64" w:author="shashvindu jha" w:date="2024-09-27T10:56:00Z" w16du:dateUtc="2024-09-27T05:26:00Z">
        <w:r w:rsidRPr="00BE7818" w:rsidDel="00BE7818">
          <w:rPr>
            <w:rFonts w:ascii="Bookman Old Style" w:eastAsia="Times New Roman" w:hAnsi="Bookman Old Style"/>
            <w:sz w:val="24"/>
            <w:szCs w:val="24"/>
            <w:lang w:bidi="hi-IN"/>
            <w:rPrChange w:id="65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delText xml:space="preserve">Below </w:delText>
        </w:r>
      </w:del>
      <w:ins w:id="66" w:author="shashvindu jha" w:date="2024-09-27T10:56:00Z" w16du:dateUtc="2024-09-27T05:26:00Z">
        <w:r w:rsidR="00BE7818" w:rsidRPr="00BE7818">
          <w:rPr>
            <w:rFonts w:ascii="Bookman Old Style" w:eastAsia="Times New Roman" w:hAnsi="Bookman Old Style"/>
            <w:sz w:val="24"/>
            <w:szCs w:val="24"/>
            <w:lang w:bidi="hi-IN"/>
            <w:rPrChange w:id="67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The below</w:t>
        </w:r>
        <w:r w:rsidR="00BE7818" w:rsidRPr="00BE7818">
          <w:rPr>
            <w:rFonts w:ascii="Bookman Old Style" w:eastAsia="Times New Roman" w:hAnsi="Bookman Old Style"/>
            <w:sz w:val="24"/>
            <w:szCs w:val="24"/>
            <w:lang w:bidi="hi-IN"/>
            <w:rPrChange w:id="68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69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 xml:space="preserve">sections </w:t>
      </w:r>
      <w:del w:id="70" w:author="shashvindu jha" w:date="2024-09-27T10:56:00Z" w16du:dateUtc="2024-09-27T05:26:00Z">
        <w:r w:rsidRPr="00BE7818" w:rsidDel="00BE7818">
          <w:rPr>
            <w:rFonts w:ascii="Bookman Old Style" w:eastAsia="Times New Roman" w:hAnsi="Bookman Old Style"/>
            <w:sz w:val="24"/>
            <w:szCs w:val="24"/>
            <w:lang w:bidi="hi-IN"/>
            <w:rPrChange w:id="71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delText xml:space="preserve">explains </w:delText>
        </w:r>
      </w:del>
      <w:ins w:id="72" w:author="shashvindu jha" w:date="2024-09-27T10:56:00Z" w16du:dateUtc="2024-09-27T05:26:00Z">
        <w:r w:rsidR="00BE7818" w:rsidRPr="00BE7818">
          <w:rPr>
            <w:rFonts w:ascii="Bookman Old Style" w:eastAsia="Times New Roman" w:hAnsi="Bookman Old Style"/>
            <w:sz w:val="24"/>
            <w:szCs w:val="24"/>
            <w:lang w:bidi="hi-IN"/>
            <w:rPrChange w:id="73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explain</w:t>
        </w:r>
        <w:r w:rsidR="00BE7818" w:rsidRPr="00BE7818">
          <w:rPr>
            <w:rFonts w:ascii="Bookman Old Style" w:eastAsia="Times New Roman" w:hAnsi="Bookman Old Style"/>
            <w:sz w:val="24"/>
            <w:szCs w:val="24"/>
            <w:lang w:bidi="hi-IN"/>
            <w:rPrChange w:id="74" w:author="shashvindu jha" w:date="2024-09-27T10:58:00Z" w16du:dateUtc="2024-09-27T05:2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r w:rsidRPr="00BE7818">
        <w:rPr>
          <w:rFonts w:ascii="Bookman Old Style" w:eastAsia="Times New Roman" w:hAnsi="Bookman Old Style"/>
          <w:sz w:val="24"/>
          <w:szCs w:val="24"/>
          <w:lang w:bidi="hi-IN"/>
          <w:rPrChange w:id="75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>the detailed functional requirement of each module of the Modern Statistics (MauStats) Platform</w:t>
      </w:r>
      <w:r w:rsidR="00534C96" w:rsidRPr="00BE7818">
        <w:rPr>
          <w:rFonts w:ascii="Bookman Old Style" w:eastAsia="Times New Roman" w:hAnsi="Bookman Old Style"/>
          <w:sz w:val="24"/>
          <w:szCs w:val="24"/>
          <w:lang w:bidi="hi-IN"/>
          <w:rPrChange w:id="76" w:author="shashvindu jha" w:date="2024-09-27T10:58:00Z" w16du:dateUtc="2024-09-27T05:28:00Z">
            <w:rPr>
              <w:rFonts w:asciiTheme="majorHAnsi" w:hAnsiTheme="majorHAnsi" w:cstheme="majorHAnsi"/>
              <w:sz w:val="24"/>
              <w:szCs w:val="24"/>
            </w:rPr>
          </w:rPrChange>
        </w:rPr>
        <w:t>.</w:t>
      </w:r>
    </w:p>
    <w:p w14:paraId="4CD155B4" w14:textId="77777777" w:rsidR="004E7742" w:rsidRPr="009E387E" w:rsidRDefault="00534C96" w:rsidP="000E7751">
      <w:pPr>
        <w:spacing w:line="360" w:lineRule="auto"/>
        <w:rPr>
          <w:rFonts w:asciiTheme="majorHAnsi" w:hAnsiTheme="majorHAnsi" w:cstheme="majorHAnsi"/>
          <w:color w:val="1A1A1A"/>
          <w:sz w:val="24"/>
          <w:szCs w:val="24"/>
        </w:rPr>
        <w:pPrChange w:id="77" w:author="shashvindu jha" w:date="2024-09-27T10:47:00Z" w16du:dateUtc="2024-09-27T05:17:00Z">
          <w:pPr/>
        </w:pPrChange>
      </w:pPr>
      <w:r w:rsidRPr="009E387E">
        <w:rPr>
          <w:rFonts w:asciiTheme="majorHAnsi" w:hAnsiTheme="majorHAnsi" w:cstheme="majorHAnsi"/>
        </w:rPr>
        <w:br w:type="page"/>
      </w:r>
    </w:p>
    <w:p w14:paraId="66C64EF7" w14:textId="77BDF04E" w:rsidR="009E387E" w:rsidRPr="009E387E" w:rsidRDefault="009E387E" w:rsidP="000E7751">
      <w:pPr>
        <w:pStyle w:val="Heading1"/>
        <w:numPr>
          <w:ilvl w:val="0"/>
          <w:numId w:val="5"/>
        </w:numPr>
        <w:spacing w:before="100" w:beforeAutospacing="1" w:after="100" w:afterAutospacing="1" w:line="360" w:lineRule="auto"/>
        <w:ind w:right="547"/>
        <w:jc w:val="both"/>
        <w:rPr>
          <w:rFonts w:asciiTheme="majorHAnsi" w:hAnsiTheme="majorHAnsi" w:cstheme="majorHAnsi"/>
        </w:rPr>
        <w:pPrChange w:id="78" w:author="shashvindu jha" w:date="2024-09-27T10:47:00Z" w16du:dateUtc="2024-09-27T05:17:00Z">
          <w:pPr>
            <w:pStyle w:val="Heading1"/>
            <w:numPr>
              <w:numId w:val="5"/>
            </w:numPr>
            <w:spacing w:before="100" w:beforeAutospacing="1" w:after="100" w:afterAutospacing="1"/>
            <w:ind w:left="585" w:right="547" w:hanging="585"/>
            <w:jc w:val="both"/>
          </w:pPr>
        </w:pPrChange>
      </w:pPr>
      <w:bookmarkStart w:id="79" w:name="_Toc104225304"/>
      <w:bookmarkStart w:id="80" w:name="_Toc171012950"/>
      <w:bookmarkStart w:id="81" w:name="_Toc172047103"/>
      <w:r w:rsidRPr="009E387E">
        <w:rPr>
          <w:rFonts w:asciiTheme="majorHAnsi" w:hAnsiTheme="majorHAnsi" w:cstheme="majorHAnsi"/>
        </w:rPr>
        <w:lastRenderedPageBreak/>
        <w:t>Functional Requirements</w:t>
      </w:r>
      <w:bookmarkEnd w:id="79"/>
      <w:bookmarkEnd w:id="80"/>
      <w:bookmarkEnd w:id="81"/>
    </w:p>
    <w:p w14:paraId="259C32D6" w14:textId="77777777" w:rsidR="009E387E" w:rsidRDefault="009E387E" w:rsidP="000E7751">
      <w:pPr>
        <w:spacing w:after="100" w:afterAutospacing="1" w:line="360" w:lineRule="auto"/>
        <w:jc w:val="both"/>
        <w:rPr>
          <w:rFonts w:ascii="Bookman Old Style" w:eastAsia="Times New Roman" w:hAnsi="Bookman Old Style"/>
          <w:sz w:val="24"/>
          <w:szCs w:val="24"/>
          <w:lang w:bidi="hi-IN"/>
        </w:rPr>
      </w:pPr>
      <w:r w:rsidRPr="00D650EF">
        <w:rPr>
          <w:rFonts w:ascii="Bookman Old Style" w:eastAsia="Times New Roman" w:hAnsi="Bookman Old Style"/>
          <w:sz w:val="24"/>
          <w:szCs w:val="24"/>
          <w:lang w:bidi="hi-IN"/>
        </w:rPr>
        <w:t xml:space="preserve">The platform </w:t>
      </w:r>
      <w:r>
        <w:rPr>
          <w:rFonts w:ascii="Bookman Old Style" w:eastAsia="Times New Roman" w:hAnsi="Bookman Old Style"/>
          <w:sz w:val="24"/>
          <w:szCs w:val="24"/>
          <w:lang w:bidi="hi-IN"/>
        </w:rPr>
        <w:t>integrates ChatBot</w:t>
      </w:r>
      <w:r w:rsidRPr="00D650EF">
        <w:rPr>
          <w:rFonts w:ascii="Bookman Old Style" w:eastAsia="Times New Roman" w:hAnsi="Bookman Old Style"/>
          <w:sz w:val="24"/>
          <w:szCs w:val="24"/>
          <w:lang w:bidi="hi-IN"/>
        </w:rPr>
        <w:t xml:space="preserve">. </w:t>
      </w:r>
      <w:r w:rsidRPr="009E387E">
        <w:rPr>
          <w:rFonts w:ascii="Bookman Old Style" w:eastAsia="Times New Roman" w:hAnsi="Bookman Old Style"/>
          <w:sz w:val="24"/>
          <w:szCs w:val="24"/>
          <w:lang w:bidi="hi-IN"/>
        </w:rPr>
        <w:t xml:space="preserve">This </w:t>
      </w:r>
      <w:r>
        <w:rPr>
          <w:rFonts w:ascii="Bookman Old Style" w:eastAsia="Times New Roman" w:hAnsi="Bookman Old Style"/>
          <w:sz w:val="24"/>
          <w:szCs w:val="24"/>
          <w:lang w:bidi="hi-IN"/>
        </w:rPr>
        <w:t>ChatBot</w:t>
      </w:r>
      <w:r w:rsidRPr="009E387E">
        <w:rPr>
          <w:rFonts w:ascii="Bookman Old Style" w:eastAsia="Times New Roman" w:hAnsi="Bookman Old Style"/>
          <w:sz w:val="24"/>
          <w:szCs w:val="24"/>
          <w:lang w:bidi="hi-IN"/>
        </w:rPr>
        <w:t xml:space="preserve"> will utilize a menu-driven selection process followed by text input to retrieve relevant data from a backend service.</w:t>
      </w:r>
      <w:r>
        <w:rPr>
          <w:rFonts w:ascii="Bookman Old Style" w:eastAsia="Times New Roman" w:hAnsi="Bookman Old Style"/>
          <w:sz w:val="24"/>
          <w:szCs w:val="24"/>
          <w:lang w:bidi="hi-IN"/>
        </w:rPr>
        <w:t xml:space="preserve"> </w:t>
      </w:r>
    </w:p>
    <w:p w14:paraId="5D6CDA51" w14:textId="65D931F5" w:rsidR="009E387E" w:rsidRPr="009E387E" w:rsidRDefault="009E387E" w:rsidP="000E7751">
      <w:pPr>
        <w:spacing w:after="100" w:afterAutospacing="1" w:line="360" w:lineRule="auto"/>
        <w:jc w:val="both"/>
        <w:rPr>
          <w:rFonts w:ascii="Bookman Old Style" w:eastAsia="Times New Roman" w:hAnsi="Bookman Old Style"/>
          <w:sz w:val="24"/>
          <w:szCs w:val="24"/>
          <w:lang w:bidi="hi-IN"/>
        </w:rPr>
      </w:pPr>
      <w:r w:rsidRPr="009E387E">
        <w:rPr>
          <w:rFonts w:ascii="Bookman Old Style" w:eastAsia="Times New Roman" w:hAnsi="Bookman Old Style"/>
          <w:sz w:val="24"/>
          <w:szCs w:val="24"/>
          <w:lang w:bidi="hi-IN"/>
        </w:rPr>
        <w:t xml:space="preserve">The primary objective of this </w:t>
      </w:r>
      <w:r w:rsidR="003D54F9">
        <w:rPr>
          <w:rFonts w:ascii="Bookman Old Style" w:eastAsia="Times New Roman" w:hAnsi="Bookman Old Style"/>
          <w:sz w:val="24"/>
          <w:szCs w:val="24"/>
          <w:lang w:bidi="hi-IN"/>
        </w:rPr>
        <w:t xml:space="preserve">Chatbot </w:t>
      </w:r>
      <w:r w:rsidRPr="009E387E">
        <w:rPr>
          <w:rFonts w:ascii="Bookman Old Style" w:eastAsia="Times New Roman" w:hAnsi="Bookman Old Style"/>
          <w:sz w:val="24"/>
          <w:szCs w:val="24"/>
          <w:lang w:bidi="hi-IN"/>
        </w:rPr>
        <w:t>is to develop a user-friendly chatbot that enables users to:</w:t>
      </w:r>
    </w:p>
    <w:p w14:paraId="34002C45" w14:textId="77777777" w:rsidR="009E387E" w:rsidRPr="00FB1C7C" w:rsidRDefault="009E387E" w:rsidP="000E7751">
      <w:pPr>
        <w:pStyle w:val="ListParagraph"/>
        <w:numPr>
          <w:ilvl w:val="0"/>
          <w:numId w:val="9"/>
        </w:numPr>
        <w:spacing w:after="100" w:afterAutospacing="1" w:line="360" w:lineRule="auto"/>
        <w:jc w:val="both"/>
        <w:rPr>
          <w:rFonts w:ascii="Bookman Old Style" w:eastAsia="Times New Roman" w:hAnsi="Bookman Old Style"/>
          <w:sz w:val="24"/>
          <w:szCs w:val="24"/>
          <w:lang w:bidi="hi-IN"/>
        </w:rPr>
      </w:pPr>
      <w:r w:rsidRPr="00FB1C7C">
        <w:rPr>
          <w:rFonts w:ascii="Bookman Old Style" w:eastAsia="Times New Roman" w:hAnsi="Bookman Old Style"/>
          <w:sz w:val="24"/>
          <w:szCs w:val="24"/>
          <w:lang w:bidi="hi-IN"/>
        </w:rPr>
        <w:t>Select a category of information from a predefined menu.</w:t>
      </w:r>
    </w:p>
    <w:p w14:paraId="05AF1A8D" w14:textId="77777777" w:rsidR="009E387E" w:rsidRPr="00FB1C7C" w:rsidRDefault="009E387E" w:rsidP="000E7751">
      <w:pPr>
        <w:pStyle w:val="ListParagraph"/>
        <w:numPr>
          <w:ilvl w:val="0"/>
          <w:numId w:val="9"/>
        </w:numPr>
        <w:spacing w:after="100" w:afterAutospacing="1" w:line="360" w:lineRule="auto"/>
        <w:jc w:val="both"/>
        <w:rPr>
          <w:rFonts w:ascii="Bookman Old Style" w:eastAsia="Times New Roman" w:hAnsi="Bookman Old Style"/>
          <w:sz w:val="24"/>
          <w:szCs w:val="24"/>
          <w:lang w:bidi="hi-IN"/>
        </w:rPr>
      </w:pPr>
      <w:r w:rsidRPr="00FB1C7C">
        <w:rPr>
          <w:rFonts w:ascii="Bookman Old Style" w:eastAsia="Times New Roman" w:hAnsi="Bookman Old Style"/>
          <w:sz w:val="24"/>
          <w:szCs w:val="24"/>
          <w:lang w:bidi="hi-IN"/>
        </w:rPr>
        <w:t>Choose specific topics or queries related to the selected category.</w:t>
      </w:r>
    </w:p>
    <w:p w14:paraId="299A51A4" w14:textId="77777777" w:rsidR="009E387E" w:rsidRPr="00FB1C7C" w:rsidRDefault="009E387E" w:rsidP="000E7751">
      <w:pPr>
        <w:pStyle w:val="ListParagraph"/>
        <w:numPr>
          <w:ilvl w:val="0"/>
          <w:numId w:val="9"/>
        </w:numPr>
        <w:spacing w:after="100" w:afterAutospacing="1" w:line="360" w:lineRule="auto"/>
        <w:jc w:val="both"/>
        <w:rPr>
          <w:rFonts w:ascii="Bookman Old Style" w:eastAsia="Times New Roman" w:hAnsi="Bookman Old Style"/>
          <w:sz w:val="24"/>
          <w:szCs w:val="24"/>
          <w:lang w:bidi="hi-IN"/>
        </w:rPr>
      </w:pPr>
      <w:r w:rsidRPr="00FB1C7C">
        <w:rPr>
          <w:rFonts w:ascii="Bookman Old Style" w:eastAsia="Times New Roman" w:hAnsi="Bookman Old Style"/>
          <w:sz w:val="24"/>
          <w:szCs w:val="24"/>
          <w:lang w:bidi="hi-IN"/>
        </w:rPr>
        <w:t>Enter additional text queries for more detailed information.</w:t>
      </w:r>
    </w:p>
    <w:p w14:paraId="203ABFD2" w14:textId="77777777" w:rsidR="009E387E" w:rsidRDefault="009E387E" w:rsidP="000E7751">
      <w:pPr>
        <w:pStyle w:val="ListParagraph"/>
        <w:numPr>
          <w:ilvl w:val="0"/>
          <w:numId w:val="9"/>
        </w:numPr>
        <w:spacing w:after="100" w:afterAutospacing="1" w:line="360" w:lineRule="auto"/>
        <w:jc w:val="both"/>
        <w:rPr>
          <w:rFonts w:ascii="Bookman Old Style" w:eastAsia="Times New Roman" w:hAnsi="Bookman Old Style"/>
          <w:sz w:val="24"/>
          <w:szCs w:val="24"/>
          <w:lang w:bidi="hi-IN"/>
        </w:rPr>
      </w:pPr>
      <w:r w:rsidRPr="00FB1C7C">
        <w:rPr>
          <w:rFonts w:ascii="Bookman Old Style" w:eastAsia="Times New Roman" w:hAnsi="Bookman Old Style"/>
          <w:sz w:val="24"/>
          <w:szCs w:val="24"/>
          <w:lang w:bidi="hi-IN"/>
        </w:rPr>
        <w:t>Receive responses fetched from a backend API, improving the accessibility and usability of statistical data.</w:t>
      </w:r>
    </w:p>
    <w:p w14:paraId="6487BF57" w14:textId="57AB5812" w:rsidR="002F37F7" w:rsidRPr="002F37F7" w:rsidRDefault="002F37F7" w:rsidP="000E7751">
      <w:pPr>
        <w:pStyle w:val="ListParagraph"/>
        <w:numPr>
          <w:ilvl w:val="0"/>
          <w:numId w:val="9"/>
        </w:numPr>
        <w:spacing w:after="100" w:afterAutospacing="1" w:line="360" w:lineRule="auto"/>
        <w:jc w:val="both"/>
        <w:rPr>
          <w:rFonts w:ascii="Bookman Old Style" w:hAnsi="Bookman Old Style"/>
          <w:sz w:val="24"/>
          <w:szCs w:val="24"/>
        </w:rPr>
      </w:pPr>
      <w:r w:rsidRPr="00FB1C7C">
        <w:rPr>
          <w:rFonts w:ascii="Bookman Old Style" w:hAnsi="Bookman Old Style"/>
          <w:sz w:val="24"/>
          <w:szCs w:val="24"/>
        </w:rPr>
        <w:t>Creation of a conversational flow to guide users through various queries.</w:t>
      </w:r>
    </w:p>
    <w:p w14:paraId="12048802" w14:textId="77777777" w:rsidR="00FB1C7C" w:rsidRDefault="009E387E" w:rsidP="000E7751">
      <w:pPr>
        <w:spacing w:after="100" w:afterAutospacing="1" w:line="360" w:lineRule="auto"/>
        <w:jc w:val="both"/>
        <w:rPr>
          <w:rFonts w:ascii="Bookman Old Style" w:hAnsi="Bookman Old Style"/>
          <w:sz w:val="24"/>
          <w:szCs w:val="24"/>
        </w:rPr>
      </w:pPr>
      <w:r w:rsidRPr="004F6CF2">
        <w:rPr>
          <w:rFonts w:ascii="Bookman Old Style" w:hAnsi="Bookman Old Style"/>
          <w:sz w:val="24"/>
          <w:szCs w:val="24"/>
        </w:rPr>
        <w:t xml:space="preserve">The detailed functional requirements </w:t>
      </w:r>
      <w:r>
        <w:rPr>
          <w:rFonts w:ascii="Bookman Old Style" w:hAnsi="Bookman Old Style"/>
          <w:sz w:val="24"/>
          <w:szCs w:val="24"/>
        </w:rPr>
        <w:t>as per the</w:t>
      </w:r>
      <w:r w:rsidRPr="004F6CF2">
        <w:rPr>
          <w:rFonts w:ascii="Bookman Old Style" w:hAnsi="Bookman Old Style"/>
          <w:sz w:val="24"/>
          <w:szCs w:val="24"/>
        </w:rPr>
        <w:t xml:space="preserve"> scope are explained </w:t>
      </w:r>
      <w:r w:rsidRPr="00EE1DC5">
        <w:rPr>
          <w:rFonts w:ascii="Bookman Old Style" w:hAnsi="Bookman Old Style"/>
          <w:sz w:val="24"/>
          <w:szCs w:val="24"/>
        </w:rPr>
        <w:t>below.</w:t>
      </w:r>
      <w:bookmarkStart w:id="82" w:name="_Toc104225306"/>
    </w:p>
    <w:p w14:paraId="04E4A660" w14:textId="07E3F280" w:rsidR="00FB1C7C" w:rsidRDefault="009E387E" w:rsidP="000E7751">
      <w:pPr>
        <w:spacing w:after="100" w:afterAutospacing="1" w:line="360" w:lineRule="auto"/>
        <w:jc w:val="both"/>
      </w:pPr>
      <w:r>
        <w:br w:type="page"/>
      </w:r>
    </w:p>
    <w:p w14:paraId="68B2B510" w14:textId="77777777" w:rsidR="002F37F7" w:rsidRPr="00EE1DC5" w:rsidRDefault="002F37F7" w:rsidP="000E7751">
      <w:pPr>
        <w:spacing w:before="240" w:line="360" w:lineRule="auto"/>
        <w:jc w:val="both"/>
        <w:rPr>
          <w:rFonts w:ascii="Bookman Old Style" w:hAnsi="Bookman Old Style"/>
          <w:b/>
          <w:sz w:val="24"/>
          <w:szCs w:val="24"/>
        </w:rPr>
      </w:pPr>
      <w:r w:rsidRPr="00EE1DC5">
        <w:rPr>
          <w:rFonts w:ascii="Bookman Old Style" w:hAnsi="Bookman Old Style"/>
          <w:b/>
          <w:sz w:val="24"/>
          <w:szCs w:val="24"/>
        </w:rPr>
        <w:lastRenderedPageBreak/>
        <w:t>Functional Requirements</w:t>
      </w:r>
    </w:p>
    <w:tbl>
      <w:tblPr>
        <w:tblW w:w="9350" w:type="dxa"/>
        <w:tblInd w:w="-1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83" w:author="shashvindu jha" w:date="2024-09-26T18:18:00Z" w16du:dateUtc="2024-09-26T12:48:00Z">
          <w:tblPr>
            <w:tblW w:w="9350" w:type="dxa"/>
            <w:tblInd w:w="-115" w:type="dxa"/>
            <w:tblCellMar>
              <w:top w:w="100" w:type="dxa"/>
              <w:left w:w="100" w:type="dxa"/>
              <w:bottom w:w="100" w:type="dxa"/>
              <w:right w:w="100" w:type="dxa"/>
            </w:tblCellMar>
            <w:tblLook w:val="0600" w:firstRow="0" w:lastRow="0" w:firstColumn="0" w:lastColumn="0" w:noHBand="1" w:noVBand="1"/>
          </w:tblPr>
        </w:tblPrChange>
      </w:tblPr>
      <w:tblGrid>
        <w:gridCol w:w="1261"/>
        <w:gridCol w:w="8089"/>
        <w:tblGridChange w:id="84">
          <w:tblGrid>
            <w:gridCol w:w="115"/>
            <w:gridCol w:w="1146"/>
            <w:gridCol w:w="115"/>
            <w:gridCol w:w="7974"/>
            <w:gridCol w:w="115"/>
          </w:tblGrid>
        </w:tblGridChange>
      </w:tblGrid>
      <w:tr w:rsidR="001658F6" w:rsidRPr="00EE1DC5" w14:paraId="619DCA29" w14:textId="77777777" w:rsidTr="00CD6A91">
        <w:trPr>
          <w:trHeight w:val="15"/>
          <w:trPrChange w:id="85" w:author="shashvindu jha" w:date="2024-09-26T18:18:00Z" w16du:dateUtc="2024-09-26T12:48:00Z">
            <w:trPr>
              <w:gridBefore w:val="1"/>
              <w:trHeight w:val="1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PrChange w:id="86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8" w:space="0" w:color="000000"/>
                  <w:bottom w:val="single" w:sz="4" w:space="0" w:color="auto"/>
                  <w:right w:val="single" w:sz="8" w:space="0" w:color="000000"/>
                </w:tcBorders>
              </w:tcPr>
            </w:tcPrChange>
          </w:tcPr>
          <w:p w14:paraId="0A78771C" w14:textId="77777777" w:rsidR="001658F6" w:rsidRPr="001658F6" w:rsidRDefault="001658F6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  <w:pPrChange w:id="87" w:author="shashvindu jha" w:date="2024-09-27T10:51:00Z" w16du:dateUtc="2024-09-27T05:21:00Z">
                <w:pPr>
                  <w:pStyle w:val="ListParagraph"/>
                  <w:numPr>
                    <w:numId w:val="17"/>
                  </w:numPr>
                  <w:spacing w:before="240" w:after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tcPrChange w:id="88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8" w:space="0" w:color="000000"/>
                </w:tcBorders>
              </w:tcPr>
            </w:tcPrChange>
          </w:tcPr>
          <w:p w14:paraId="4A7E12A3" w14:textId="05A6D8CC" w:rsidR="001658F6" w:rsidRPr="001354A3" w:rsidRDefault="001658F6" w:rsidP="00BE7818">
            <w:pPr>
              <w:spacing w:after="0" w:line="360" w:lineRule="auto"/>
              <w:rPr>
                <w:sz w:val="24"/>
                <w:szCs w:val="24"/>
              </w:rPr>
              <w:pPrChange w:id="89" w:author="shashvindu jha" w:date="2024-09-27T10:51:00Z" w16du:dateUtc="2024-09-27T05:21:00Z">
                <w:pPr/>
              </w:pPrChange>
            </w:pPr>
            <w:del w:id="90" w:author="shashvindu jha" w:date="2024-09-26T18:51:00Z" w16du:dateUtc="2024-09-26T13:21:00Z">
              <w:r w:rsidDel="00E24652">
                <w:rPr>
                  <w:sz w:val="24"/>
                  <w:szCs w:val="24"/>
                </w:rPr>
                <w:delText xml:space="preserve">After Login, the User will have </w:delText>
              </w:r>
              <w:r w:rsidR="00A65455" w:rsidDel="00E24652">
                <w:rPr>
                  <w:sz w:val="24"/>
                  <w:szCs w:val="24"/>
                </w:rPr>
                <w:delText>a</w:delText>
              </w:r>
            </w:del>
            <w:ins w:id="91" w:author="shashvindu jha" w:date="2024-09-26T18:51:00Z" w16du:dateUtc="2024-09-26T13:21:00Z">
              <w:r w:rsidR="00E24652">
                <w:rPr>
                  <w:sz w:val="24"/>
                  <w:szCs w:val="24"/>
                </w:rPr>
                <w:t>Provide</w:t>
              </w:r>
            </w:ins>
            <w:r w:rsidR="00A65455">
              <w:rPr>
                <w:sz w:val="24"/>
                <w:szCs w:val="24"/>
              </w:rPr>
              <w:t xml:space="preserve"> </w:t>
            </w:r>
            <w:ins w:id="92" w:author="shashvindu jha" w:date="2024-09-26T18:51:00Z" w16du:dateUtc="2024-09-26T13:21:00Z">
              <w:r w:rsidR="00E24652">
                <w:rPr>
                  <w:sz w:val="24"/>
                  <w:szCs w:val="24"/>
                </w:rPr>
                <w:t xml:space="preserve">a </w:t>
              </w:r>
              <w:r w:rsidR="00E24652" w:rsidRPr="00E24652">
                <w:rPr>
                  <w:sz w:val="24"/>
                  <w:szCs w:val="24"/>
                  <w:rPrChange w:id="93" w:author="shashvindu jha" w:date="2024-09-26T18:51:00Z" w16du:dateUtc="2024-09-26T13:21:00Z">
                    <w:rPr>
                      <w:b/>
                      <w:bCs/>
                      <w:sz w:val="24"/>
                      <w:szCs w:val="24"/>
                    </w:rPr>
                  </w:rPrChange>
                </w:rPr>
                <w:t>v</w:t>
              </w:r>
            </w:ins>
            <w:del w:id="94" w:author="shashvindu jha" w:date="2024-09-26T18:51:00Z" w16du:dateUtc="2024-09-26T13:21:00Z">
              <w:r w:rsidR="00A65455" w:rsidRPr="00E24652" w:rsidDel="00E24652">
                <w:rPr>
                  <w:sz w:val="24"/>
                  <w:szCs w:val="24"/>
                  <w:rPrChange w:id="95" w:author="shashvindu jha" w:date="2024-09-26T18:51:00Z" w16du:dateUtc="2024-09-26T13:21:00Z">
                    <w:rPr>
                      <w:b/>
                      <w:bCs/>
                      <w:sz w:val="24"/>
                      <w:szCs w:val="24"/>
                    </w:rPr>
                  </w:rPrChange>
                </w:rPr>
                <w:delText>V</w:delText>
              </w:r>
            </w:del>
            <w:r w:rsidR="00A65455" w:rsidRPr="00E24652">
              <w:rPr>
                <w:sz w:val="24"/>
                <w:szCs w:val="24"/>
                <w:rPrChange w:id="96" w:author="shashvindu jha" w:date="2024-09-26T18:51:00Z" w16du:dateUtc="2024-09-26T13:21:00Z">
                  <w:rPr>
                    <w:b/>
                    <w:bCs/>
                    <w:sz w:val="24"/>
                    <w:szCs w:val="24"/>
                  </w:rPr>
                </w:rPrChange>
              </w:rPr>
              <w:t>isible</w:t>
            </w:r>
            <w:r w:rsidR="00A65455" w:rsidRPr="00A65455">
              <w:rPr>
                <w:b/>
                <w:bCs/>
                <w:sz w:val="24"/>
                <w:szCs w:val="24"/>
              </w:rPr>
              <w:t xml:space="preserve"> Chat Button</w:t>
            </w:r>
            <w:ins w:id="97" w:author="shashvindu jha" w:date="2024-09-26T18:52:00Z" w16du:dateUtc="2024-09-26T13:22:00Z">
              <w:r w:rsidR="00E24652">
                <w:rPr>
                  <w:b/>
                  <w:bCs/>
                  <w:sz w:val="24"/>
                  <w:szCs w:val="24"/>
                </w:rPr>
                <w:t xml:space="preserve"> </w:t>
              </w:r>
              <w:r w:rsidR="00E24652">
                <w:rPr>
                  <w:sz w:val="24"/>
                  <w:szCs w:val="24"/>
                </w:rPr>
                <w:t>after user login.</w:t>
              </w:r>
            </w:ins>
            <w:del w:id="98" w:author="shashvindu jha" w:date="2024-09-26T18:52:00Z" w16du:dateUtc="2024-09-26T13:22:00Z">
              <w:r w:rsidR="00A65455" w:rsidDel="00E24652">
                <w:rPr>
                  <w:b/>
                  <w:bCs/>
                  <w:sz w:val="24"/>
                  <w:szCs w:val="24"/>
                </w:rPr>
                <w:delText xml:space="preserve"> </w:delText>
              </w:r>
              <w:r w:rsidR="00A65455" w:rsidRPr="00A65455" w:rsidDel="00E24652">
                <w:rPr>
                  <w:sz w:val="24"/>
                  <w:szCs w:val="24"/>
                </w:rPr>
                <w:delText xml:space="preserve">to ensure the chat button is easily noticeable and accessible on the </w:delText>
              </w:r>
              <w:r w:rsidR="00A65455" w:rsidDel="00E24652">
                <w:rPr>
                  <w:sz w:val="24"/>
                  <w:szCs w:val="24"/>
                </w:rPr>
                <w:delText>website.</w:delText>
              </w:r>
            </w:del>
          </w:p>
        </w:tc>
      </w:tr>
      <w:tr w:rsidR="001658F6" w:rsidRPr="00EE1DC5" w14:paraId="372A12CA" w14:textId="77777777" w:rsidTr="000E7751">
        <w:trPr>
          <w:trHeight w:val="15"/>
          <w:trPrChange w:id="99" w:author="shashvindu jha" w:date="2024-09-27T10:45:00Z" w16du:dateUtc="2024-09-27T05:15:00Z">
            <w:trPr>
              <w:gridBefore w:val="1"/>
              <w:trHeight w:val="1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PrChange w:id="100" w:author="shashvindu jha" w:date="2024-09-27T10:45:00Z" w16du:dateUtc="2024-09-27T05:15:00Z">
              <w:tcPr>
                <w:tcW w:w="1260" w:type="dxa"/>
                <w:gridSpan w:val="2"/>
                <w:tcBorders>
                  <w:top w:val="single" w:sz="4" w:space="0" w:color="auto"/>
                  <w:left w:val="single" w:sz="8" w:space="0" w:color="000000"/>
                  <w:bottom w:val="single" w:sz="4" w:space="0" w:color="auto"/>
                  <w:right w:val="single" w:sz="8" w:space="0" w:color="000000"/>
                </w:tcBorders>
              </w:tcPr>
            </w:tcPrChange>
          </w:tcPr>
          <w:p w14:paraId="41BFE66E" w14:textId="77777777" w:rsidR="001658F6" w:rsidRPr="001658F6" w:rsidRDefault="001658F6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  <w:pPrChange w:id="101" w:author="shashvindu jha" w:date="2024-09-27T10:52:00Z" w16du:dateUtc="2024-09-27T05:22:00Z">
                <w:pPr>
                  <w:pStyle w:val="ListParagraph"/>
                  <w:numPr>
                    <w:numId w:val="17"/>
                  </w:numPr>
                  <w:spacing w:before="240" w:after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tcPrChange w:id="102" w:author="shashvindu jha" w:date="2024-09-27T10:45:00Z" w16du:dateUtc="2024-09-27T05:15:00Z">
              <w:tcPr>
                <w:tcW w:w="8085" w:type="dxa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8" w:space="0" w:color="000000"/>
                </w:tcBorders>
              </w:tcPr>
            </w:tcPrChange>
          </w:tcPr>
          <w:p w14:paraId="79F7EC1D" w14:textId="46872C1B" w:rsidR="001658F6" w:rsidRPr="00A65455" w:rsidRDefault="00E43781" w:rsidP="00BE7818">
            <w:pPr>
              <w:spacing w:after="0" w:line="360" w:lineRule="auto"/>
              <w:rPr>
                <w:sz w:val="24"/>
                <w:szCs w:val="24"/>
                <w:lang w:val="en-IN"/>
              </w:rPr>
              <w:pPrChange w:id="103" w:author="shashvindu jha" w:date="2024-09-27T10:52:00Z" w16du:dateUtc="2024-09-27T05:22:00Z">
                <w:pPr/>
              </w:pPrChange>
            </w:pPr>
            <w:ins w:id="104" w:author="shashvindu jha" w:date="2024-09-26T18:23:00Z" w16du:dateUtc="2024-09-26T12:53:00Z">
              <w:r>
                <w:rPr>
                  <w:sz w:val="24"/>
                  <w:szCs w:val="24"/>
                  <w:lang w:val="en-IN"/>
                </w:rPr>
                <w:t>Provide</w:t>
              </w:r>
            </w:ins>
            <w:del w:id="105" w:author="shashvindu jha" w:date="2024-09-26T18:13:00Z" w16du:dateUtc="2024-09-26T12:43:00Z">
              <w:r w:rsidR="00A65455" w:rsidRPr="001658F6" w:rsidDel="00FD3B3F">
                <w:rPr>
                  <w:sz w:val="24"/>
                  <w:szCs w:val="24"/>
                  <w:lang w:val="en-IN"/>
                </w:rPr>
                <w:delText>T</w:delText>
              </w:r>
            </w:del>
            <w:del w:id="106" w:author="shashvindu jha" w:date="2024-09-26T18:23:00Z" w16du:dateUtc="2024-09-26T12:53:00Z">
              <w:r w:rsidR="00A65455" w:rsidRPr="001658F6" w:rsidDel="00E43781">
                <w:rPr>
                  <w:sz w:val="24"/>
                  <w:szCs w:val="24"/>
                  <w:lang w:val="en-IN"/>
                </w:rPr>
                <w:delText>he</w:delText>
              </w:r>
              <w:r w:rsidR="001658F6" w:rsidRPr="001658F6" w:rsidDel="00E43781">
                <w:rPr>
                  <w:sz w:val="24"/>
                  <w:szCs w:val="24"/>
                  <w:lang w:val="en-IN"/>
                </w:rPr>
                <w:delText xml:space="preserve"> chatbot must display</w:delText>
              </w:r>
            </w:del>
            <w:r w:rsidR="001658F6" w:rsidRPr="001658F6">
              <w:rPr>
                <w:sz w:val="24"/>
                <w:szCs w:val="24"/>
                <w:lang w:val="en-IN"/>
              </w:rPr>
              <w:t xml:space="preserve"> a welcome message upon user </w:t>
            </w:r>
            <w:del w:id="107" w:author="shashvindu jha" w:date="2024-09-26T18:24:00Z" w16du:dateUtc="2024-09-26T12:54:00Z">
              <w:r w:rsidR="001658F6" w:rsidRPr="001658F6" w:rsidDel="00E43781">
                <w:rPr>
                  <w:sz w:val="24"/>
                  <w:szCs w:val="24"/>
                  <w:lang w:val="en-IN"/>
                </w:rPr>
                <w:delText>initiation,</w:delText>
              </w:r>
            </w:del>
            <w:ins w:id="108" w:author="shashvindu jha" w:date="2024-09-26T18:24:00Z" w16du:dateUtc="2024-09-26T12:54:00Z">
              <w:r w:rsidRPr="001658F6">
                <w:rPr>
                  <w:sz w:val="24"/>
                  <w:szCs w:val="24"/>
                  <w:lang w:val="en-IN"/>
                </w:rPr>
                <w:t>initiation,</w:t>
              </w:r>
              <w:r>
                <w:rPr>
                  <w:sz w:val="24"/>
                  <w:szCs w:val="24"/>
                  <w:lang w:val="en-IN"/>
                </w:rPr>
                <w:t xml:space="preserve"> to</w:t>
              </w:r>
            </w:ins>
            <w:r w:rsidR="001658F6" w:rsidRPr="001658F6">
              <w:rPr>
                <w:sz w:val="24"/>
                <w:szCs w:val="24"/>
                <w:lang w:val="en-IN"/>
              </w:rPr>
              <w:t xml:space="preserve"> </w:t>
            </w:r>
            <w:del w:id="109" w:author="shashvindu jha" w:date="2024-09-26T18:24:00Z" w16du:dateUtc="2024-09-26T12:54:00Z">
              <w:r w:rsidR="001658F6" w:rsidRPr="001658F6" w:rsidDel="00E43781">
                <w:rPr>
                  <w:sz w:val="24"/>
                  <w:szCs w:val="24"/>
                  <w:lang w:val="en-IN"/>
                </w:rPr>
                <w:delText xml:space="preserve">encouraging </w:delText>
              </w:r>
            </w:del>
            <w:ins w:id="110" w:author="shashvindu jha" w:date="2024-09-26T18:24:00Z" w16du:dateUtc="2024-09-26T12:54:00Z">
              <w:r>
                <w:rPr>
                  <w:sz w:val="24"/>
                  <w:szCs w:val="24"/>
                  <w:lang w:val="en-IN"/>
                </w:rPr>
                <w:t>encourage</w:t>
              </w:r>
              <w:r w:rsidRPr="001658F6">
                <w:rPr>
                  <w:sz w:val="24"/>
                  <w:szCs w:val="24"/>
                  <w:lang w:val="en-IN"/>
                </w:rPr>
                <w:t xml:space="preserve"> </w:t>
              </w:r>
            </w:ins>
            <w:r w:rsidR="001658F6" w:rsidRPr="001658F6">
              <w:rPr>
                <w:sz w:val="24"/>
                <w:szCs w:val="24"/>
                <w:lang w:val="en-IN"/>
              </w:rPr>
              <w:t>interaction.</w:t>
            </w:r>
          </w:p>
        </w:tc>
      </w:tr>
      <w:tr w:rsidR="001953FA" w:rsidRPr="00EE1DC5" w14:paraId="5A46DD6E" w14:textId="77777777" w:rsidTr="000E7751">
        <w:trPr>
          <w:trHeight w:val="15"/>
          <w:trPrChange w:id="111" w:author="shashvindu jha" w:date="2024-09-27T10:45:00Z" w16du:dateUtc="2024-09-27T05:15:00Z">
            <w:trPr>
              <w:gridBefore w:val="1"/>
              <w:trHeight w:val="1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PrChange w:id="112" w:author="shashvindu jha" w:date="2024-09-27T10:45:00Z" w16du:dateUtc="2024-09-27T05:15:00Z">
              <w:tcPr>
                <w:tcW w:w="1260" w:type="dxa"/>
                <w:gridSpan w:val="2"/>
                <w:tcBorders>
                  <w:top w:val="single" w:sz="4" w:space="0" w:color="auto"/>
                  <w:left w:val="single" w:sz="8" w:space="0" w:color="000000"/>
                  <w:bottom w:val="single" w:sz="4" w:space="0" w:color="auto"/>
                  <w:right w:val="single" w:sz="8" w:space="0" w:color="000000"/>
                </w:tcBorders>
              </w:tcPr>
            </w:tcPrChange>
          </w:tcPr>
          <w:p w14:paraId="0A5209CF" w14:textId="77777777" w:rsidR="001953FA" w:rsidRPr="001658F6" w:rsidRDefault="001953FA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  <w:pPrChange w:id="113" w:author="shashvindu jha" w:date="2024-09-27T10:52:00Z" w16du:dateUtc="2024-09-27T05:22:00Z">
                <w:pPr>
                  <w:pStyle w:val="ListParagraph"/>
                  <w:numPr>
                    <w:numId w:val="17"/>
                  </w:numPr>
                  <w:spacing w:before="240" w:after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right w:val="single" w:sz="8" w:space="0" w:color="000000"/>
            </w:tcBorders>
            <w:tcPrChange w:id="114" w:author="shashvindu jha" w:date="2024-09-27T10:45:00Z" w16du:dateUtc="2024-09-27T05:15:00Z">
              <w:tcPr>
                <w:tcW w:w="8085" w:type="dxa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8" w:space="0" w:color="000000"/>
                </w:tcBorders>
              </w:tcPr>
            </w:tcPrChange>
          </w:tcPr>
          <w:p w14:paraId="43B7D8FC" w14:textId="77777777" w:rsidR="000E7751" w:rsidRDefault="00E43781" w:rsidP="00BE7818">
            <w:pPr>
              <w:spacing w:after="0" w:line="360" w:lineRule="auto"/>
              <w:rPr>
                <w:ins w:id="115" w:author="shashvindu jha" w:date="2024-09-27T10:45:00Z" w16du:dateUtc="2024-09-27T05:15:00Z"/>
                <w:sz w:val="24"/>
                <w:szCs w:val="24"/>
              </w:rPr>
              <w:pPrChange w:id="116" w:author="shashvindu jha" w:date="2024-09-27T10:52:00Z" w16du:dateUtc="2024-09-27T05:22:00Z">
                <w:pPr/>
              </w:pPrChange>
            </w:pPr>
            <w:ins w:id="117" w:author="shashvindu jha" w:date="2024-09-26T18:24:00Z" w16du:dateUtc="2024-09-26T12:54:00Z">
              <w:r>
                <w:rPr>
                  <w:sz w:val="24"/>
                  <w:szCs w:val="24"/>
                </w:rPr>
                <w:t>Pro</w:t>
              </w:r>
            </w:ins>
            <w:ins w:id="118" w:author="shashvindu jha" w:date="2024-09-26T18:25:00Z" w16du:dateUtc="2024-09-26T12:55:00Z">
              <w:r>
                <w:rPr>
                  <w:sz w:val="24"/>
                  <w:szCs w:val="24"/>
                </w:rPr>
                <w:t xml:space="preserve">vide </w:t>
              </w:r>
            </w:ins>
            <w:ins w:id="119" w:author="shashvindu jha" w:date="2024-09-26T18:35:00Z" w16du:dateUtc="2024-09-26T13:05:00Z">
              <w:r w:rsidR="008C5514">
                <w:rPr>
                  <w:sz w:val="24"/>
                  <w:szCs w:val="24"/>
                </w:rPr>
                <w:t xml:space="preserve">a </w:t>
              </w:r>
            </w:ins>
            <w:del w:id="120" w:author="shashvindu jha" w:date="2024-09-26T18:25:00Z" w16du:dateUtc="2024-09-26T12:55:00Z">
              <w:r w:rsidR="001953FA" w:rsidDel="00E43781">
                <w:rPr>
                  <w:sz w:val="24"/>
                  <w:szCs w:val="24"/>
                </w:rPr>
                <w:delText>A</w:delText>
              </w:r>
            </w:del>
            <w:del w:id="121" w:author="shashvindu jha" w:date="2024-09-26T18:35:00Z" w16du:dateUtc="2024-09-26T13:05:00Z">
              <w:r w:rsidR="001953FA" w:rsidDel="008C5514">
                <w:rPr>
                  <w:sz w:val="24"/>
                  <w:szCs w:val="24"/>
                </w:rPr>
                <w:delText xml:space="preserve"> </w:delText>
              </w:r>
            </w:del>
            <w:ins w:id="122" w:author="shashvindu jha" w:date="2024-09-26T18:53:00Z" w16du:dateUtc="2024-09-26T13:23:00Z">
              <w:r w:rsidR="00E24652">
                <w:rPr>
                  <w:sz w:val="24"/>
                  <w:szCs w:val="24"/>
                </w:rPr>
                <w:t>First-level</w:t>
              </w:r>
            </w:ins>
            <w:ins w:id="123" w:author="shashvindu jha" w:date="2024-09-26T18:35:00Z" w16du:dateUtc="2024-09-26T13:05:00Z">
              <w:r w:rsidR="008C5514">
                <w:rPr>
                  <w:sz w:val="24"/>
                  <w:szCs w:val="24"/>
                </w:rPr>
                <w:t xml:space="preserve"> </w:t>
              </w:r>
              <w:r w:rsidR="008C5514" w:rsidRPr="008C5514">
                <w:rPr>
                  <w:b/>
                  <w:bCs/>
                  <w:sz w:val="24"/>
                  <w:szCs w:val="24"/>
                  <w:rPrChange w:id="124" w:author="shashvindu jha" w:date="2024-09-26T18:35:00Z" w16du:dateUtc="2024-09-26T13:05:00Z">
                    <w:rPr>
                      <w:sz w:val="24"/>
                      <w:szCs w:val="24"/>
                    </w:rPr>
                  </w:rPrChange>
                </w:rPr>
                <w:t>Question</w:t>
              </w:r>
              <w:r w:rsidR="008C5514">
                <w:rPr>
                  <w:sz w:val="24"/>
                  <w:szCs w:val="24"/>
                </w:rPr>
                <w:t xml:space="preserve"> </w:t>
              </w:r>
            </w:ins>
            <w:del w:id="125" w:author="shashvindu jha" w:date="2024-09-26T18:34:00Z" w16du:dateUtc="2024-09-26T13:04:00Z">
              <w:r w:rsidR="001953FA" w:rsidDel="008C5514">
                <w:rPr>
                  <w:sz w:val="24"/>
                  <w:szCs w:val="24"/>
                </w:rPr>
                <w:delText>M</w:delText>
              </w:r>
            </w:del>
            <w:del w:id="126" w:author="shashvindu jha" w:date="2024-09-26T18:35:00Z" w16du:dateUtc="2024-09-26T13:05:00Z">
              <w:r w:rsidR="001953FA" w:rsidDel="008C5514">
                <w:rPr>
                  <w:sz w:val="24"/>
                  <w:szCs w:val="24"/>
                </w:rPr>
                <w:delText xml:space="preserve">essage </w:delText>
              </w:r>
            </w:del>
            <w:r w:rsidR="001953FA">
              <w:rPr>
                <w:sz w:val="24"/>
                <w:szCs w:val="24"/>
              </w:rPr>
              <w:t xml:space="preserve">and </w:t>
            </w:r>
            <w:del w:id="127" w:author="shashvindu jha" w:date="2024-09-26T18:25:00Z" w16du:dateUtc="2024-09-26T12:55:00Z">
              <w:r w:rsidR="001953FA" w:rsidRPr="008C5514" w:rsidDel="00E43781">
                <w:rPr>
                  <w:b/>
                  <w:bCs/>
                  <w:sz w:val="24"/>
                  <w:szCs w:val="24"/>
                  <w:rPrChange w:id="128" w:author="shashvindu jha" w:date="2024-09-26T18:35:00Z" w16du:dateUtc="2024-09-26T13:05:00Z">
                    <w:rPr>
                      <w:sz w:val="24"/>
                      <w:szCs w:val="24"/>
                    </w:rPr>
                  </w:rPrChange>
                </w:rPr>
                <w:delText xml:space="preserve">List of </w:delText>
              </w:r>
            </w:del>
            <w:r w:rsidR="001953FA" w:rsidRPr="008C5514">
              <w:rPr>
                <w:b/>
                <w:bCs/>
                <w:sz w:val="24"/>
                <w:szCs w:val="24"/>
                <w:rPrChange w:id="129" w:author="shashvindu jha" w:date="2024-09-26T18:35:00Z" w16du:dateUtc="2024-09-26T13:05:00Z">
                  <w:rPr>
                    <w:sz w:val="24"/>
                    <w:szCs w:val="24"/>
                  </w:rPr>
                </w:rPrChange>
              </w:rPr>
              <w:t>Button</w:t>
            </w:r>
            <w:ins w:id="130" w:author="shashvindu jha" w:date="2024-09-26T18:25:00Z" w16du:dateUtc="2024-09-26T12:55:00Z">
              <w:r>
                <w:rPr>
                  <w:sz w:val="24"/>
                  <w:szCs w:val="24"/>
                </w:rPr>
                <w:t xml:space="preserve"> </w:t>
              </w:r>
              <w:r w:rsidRPr="008C5514">
                <w:rPr>
                  <w:b/>
                  <w:bCs/>
                  <w:sz w:val="24"/>
                  <w:szCs w:val="24"/>
                  <w:rPrChange w:id="131" w:author="shashvindu jha" w:date="2024-09-26T18:35:00Z" w16du:dateUtc="2024-09-26T13:05:00Z">
                    <w:rPr>
                      <w:sz w:val="24"/>
                      <w:szCs w:val="24"/>
                    </w:rPr>
                  </w:rPrChange>
                </w:rPr>
                <w:t>List</w:t>
              </w:r>
              <w:r>
                <w:rPr>
                  <w:sz w:val="24"/>
                  <w:szCs w:val="24"/>
                </w:rPr>
                <w:t xml:space="preserve"> </w:t>
              </w:r>
            </w:ins>
            <w:del w:id="132" w:author="shashvindu jha" w:date="2024-09-26T18:25:00Z" w16du:dateUtc="2024-09-26T12:55:00Z">
              <w:r w:rsidR="001953FA" w:rsidDel="00E43781">
                <w:rPr>
                  <w:sz w:val="24"/>
                  <w:szCs w:val="24"/>
                </w:rPr>
                <w:delText xml:space="preserve">s with text should </w:delText>
              </w:r>
            </w:del>
            <w:del w:id="133" w:author="shashvindu jha" w:date="2024-09-26T17:56:00Z" w16du:dateUtc="2024-09-26T12:26:00Z">
              <w:r w:rsidR="001953FA" w:rsidDel="00976131">
                <w:rPr>
                  <w:sz w:val="24"/>
                  <w:szCs w:val="24"/>
                </w:rPr>
                <w:delText>be present for Primary selection</w:delText>
              </w:r>
            </w:del>
            <w:ins w:id="134" w:author="shashvindu jha" w:date="2024-09-26T17:56:00Z" w16du:dateUtc="2024-09-26T12:26:00Z">
              <w:r w:rsidR="00976131">
                <w:rPr>
                  <w:sz w:val="24"/>
                  <w:szCs w:val="24"/>
                </w:rPr>
                <w:t xml:space="preserve">for </w:t>
              </w:r>
            </w:ins>
            <w:ins w:id="135" w:author="shashvindu jha" w:date="2024-09-27T10:41:00Z" w16du:dateUtc="2024-09-27T05:11:00Z">
              <w:r w:rsidR="000E7751">
                <w:rPr>
                  <w:sz w:val="24"/>
                  <w:szCs w:val="24"/>
                </w:rPr>
                <w:t xml:space="preserve">the </w:t>
              </w:r>
            </w:ins>
            <w:ins w:id="136" w:author="shashvindu jha" w:date="2024-09-26T18:53:00Z" w16du:dateUtc="2024-09-26T13:23:00Z">
              <w:r w:rsidR="00E24652">
                <w:rPr>
                  <w:sz w:val="24"/>
                  <w:szCs w:val="24"/>
                </w:rPr>
                <w:t xml:space="preserve">selection </w:t>
              </w:r>
            </w:ins>
            <w:ins w:id="137" w:author="shashvindu jha" w:date="2024-09-27T10:41:00Z" w16du:dateUtc="2024-09-27T05:11:00Z">
              <w:r w:rsidR="000E7751">
                <w:rPr>
                  <w:sz w:val="24"/>
                  <w:szCs w:val="24"/>
                </w:rPr>
                <w:t>of:</w:t>
              </w:r>
            </w:ins>
          </w:p>
          <w:p w14:paraId="64D2B595" w14:textId="3256C72E" w:rsidR="000E7751" w:rsidRPr="000E7751" w:rsidRDefault="000E7751" w:rsidP="00BE781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ins w:id="138" w:author="shashvindu jha" w:date="2024-09-27T10:46:00Z" w16du:dateUtc="2024-09-27T05:16:00Z"/>
                <w:sz w:val="24"/>
                <w:szCs w:val="24"/>
                <w:rPrChange w:id="139" w:author="shashvindu jha" w:date="2024-09-27T10:46:00Z" w16du:dateUtc="2024-09-27T05:16:00Z">
                  <w:rPr>
                    <w:ins w:id="140" w:author="shashvindu jha" w:date="2024-09-27T10:46:00Z" w16du:dateUtc="2024-09-27T05:16:00Z"/>
                  </w:rPr>
                </w:rPrChange>
              </w:rPr>
              <w:pPrChange w:id="141" w:author="shashvindu jha" w:date="2024-09-27T10:52:00Z" w16du:dateUtc="2024-09-27T05:22:00Z">
                <w:pPr/>
              </w:pPrChange>
            </w:pPr>
            <w:ins w:id="142" w:author="shashvindu jha" w:date="2024-09-27T10:45:00Z" w16du:dateUtc="2024-09-27T05:15:00Z">
              <w:r w:rsidRPr="000E7751">
                <w:rPr>
                  <w:sz w:val="24"/>
                  <w:szCs w:val="24"/>
                  <w:rPrChange w:id="143" w:author="shashvindu jha" w:date="2024-09-27T10:46:00Z" w16du:dateUtc="2024-09-27T05:16:00Z">
                    <w:rPr/>
                  </w:rPrChange>
                </w:rPr>
                <w:t>Primary</w:t>
              </w:r>
            </w:ins>
            <w:ins w:id="144" w:author="shashvindu jha" w:date="2024-09-26T18:54:00Z" w16du:dateUtc="2024-09-26T13:24:00Z">
              <w:r w:rsidR="00E24652" w:rsidRPr="000E7751">
                <w:rPr>
                  <w:sz w:val="24"/>
                  <w:szCs w:val="24"/>
                </w:rPr>
                <w:t xml:space="preserve"> Data Manager </w:t>
              </w:r>
            </w:ins>
          </w:p>
          <w:p w14:paraId="10805960" w14:textId="6F713387" w:rsidR="001953FA" w:rsidRPr="000E7751" w:rsidDel="00976131" w:rsidRDefault="00E24652" w:rsidP="00BE781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del w:id="145" w:author="shashvindu jha" w:date="2024-09-26T18:03:00Z" w16du:dateUtc="2024-09-26T12:33:00Z"/>
                <w:sz w:val="24"/>
                <w:szCs w:val="24"/>
              </w:rPr>
              <w:pPrChange w:id="146" w:author="shashvindu jha" w:date="2024-09-27T10:52:00Z" w16du:dateUtc="2024-09-27T05:22:00Z">
                <w:pPr/>
              </w:pPrChange>
            </w:pPr>
            <w:ins w:id="147" w:author="shashvindu jha" w:date="2024-09-26T18:54:00Z" w16du:dateUtc="2024-09-26T13:24:00Z">
              <w:r w:rsidRPr="000E7751">
                <w:rPr>
                  <w:sz w:val="24"/>
                  <w:szCs w:val="24"/>
                </w:rPr>
                <w:t>Secondary Data Manager</w:t>
              </w:r>
            </w:ins>
            <w:del w:id="148" w:author="shashvindu jha" w:date="2024-09-27T10:43:00Z" w16du:dateUtc="2024-09-27T05:13:00Z">
              <w:r w:rsidR="001953FA" w:rsidRPr="000E7751" w:rsidDel="000E7751">
                <w:rPr>
                  <w:sz w:val="24"/>
                  <w:szCs w:val="24"/>
                </w:rPr>
                <w:delText>.</w:delText>
              </w:r>
            </w:del>
          </w:p>
          <w:p w14:paraId="3405A5E3" w14:textId="7F3B7E43" w:rsidR="001953FA" w:rsidRPr="000E7751" w:rsidDel="00976131" w:rsidRDefault="001953FA" w:rsidP="00BE781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del w:id="149" w:author="shashvindu jha" w:date="2024-09-26T18:01:00Z" w16du:dateUtc="2024-09-26T12:31:00Z"/>
              </w:rPr>
              <w:pPrChange w:id="150" w:author="shashvindu jha" w:date="2024-09-27T10:52:00Z" w16du:dateUtc="2024-09-27T05:22:00Z">
                <w:pPr>
                  <w:pStyle w:val="ListParagraph"/>
                  <w:numPr>
                    <w:numId w:val="18"/>
                  </w:numPr>
                  <w:ind w:hanging="360"/>
                </w:pPr>
              </w:pPrChange>
            </w:pPr>
            <w:del w:id="151" w:author="shashvindu jha" w:date="2024-09-26T18:01:00Z" w16du:dateUtc="2024-09-26T12:31:00Z">
              <w:r w:rsidRPr="000E7751" w:rsidDel="00976131">
                <w:delText xml:space="preserve">Primary Data manager </w:delText>
              </w:r>
            </w:del>
          </w:p>
          <w:p w14:paraId="084F0386" w14:textId="336762D8" w:rsidR="001953FA" w:rsidRPr="000E7751" w:rsidRDefault="001953FA" w:rsidP="00BE7818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pPrChange w:id="152" w:author="shashvindu jha" w:date="2024-09-27T10:52:00Z" w16du:dateUtc="2024-09-27T05:22:00Z">
                <w:pPr>
                  <w:pStyle w:val="ListParagraph"/>
                  <w:numPr>
                    <w:numId w:val="18"/>
                  </w:numPr>
                  <w:ind w:hanging="360"/>
                </w:pPr>
              </w:pPrChange>
            </w:pPr>
            <w:del w:id="153" w:author="shashvindu jha" w:date="2024-09-26T18:01:00Z" w16du:dateUtc="2024-09-26T12:31:00Z">
              <w:r w:rsidRPr="000E7751" w:rsidDel="00976131">
                <w:delText>Secondary Data manager</w:delText>
              </w:r>
            </w:del>
          </w:p>
        </w:tc>
      </w:tr>
      <w:tr w:rsidR="002F37F7" w:rsidRPr="00EE1DC5" w:rsidDel="00976131" w14:paraId="0D01DCF2" w14:textId="05C603B4" w:rsidTr="000E7751">
        <w:trPr>
          <w:trHeight w:val="15"/>
          <w:del w:id="154" w:author="shashvindu jha" w:date="2024-09-26T18:02:00Z"/>
          <w:trPrChange w:id="155" w:author="shashvindu jha" w:date="2024-09-27T10:45:00Z" w16du:dateUtc="2024-09-27T05:15:00Z">
            <w:trPr>
              <w:gridBefore w:val="1"/>
              <w:trHeight w:val="1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PrChange w:id="156" w:author="shashvindu jha" w:date="2024-09-27T10:45:00Z" w16du:dateUtc="2024-09-27T05:15:00Z">
              <w:tcPr>
                <w:tcW w:w="1260" w:type="dxa"/>
                <w:gridSpan w:val="2"/>
                <w:tcBorders>
                  <w:top w:val="single" w:sz="4" w:space="0" w:color="auto"/>
                  <w:left w:val="single" w:sz="8" w:space="0" w:color="000000"/>
                  <w:bottom w:val="single" w:sz="4" w:space="0" w:color="auto"/>
                  <w:right w:val="single" w:sz="8" w:space="0" w:color="000000"/>
                </w:tcBorders>
              </w:tcPr>
            </w:tcPrChange>
          </w:tcPr>
          <w:p w14:paraId="2AD90A8B" w14:textId="69244F6A" w:rsidR="002F37F7" w:rsidRPr="001658F6" w:rsidDel="00976131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after="240" w:line="360" w:lineRule="auto"/>
              <w:jc w:val="both"/>
              <w:rPr>
                <w:del w:id="157" w:author="shashvindu jha" w:date="2024-09-26T18:02:00Z" w16du:dateUtc="2024-09-26T12:32:00Z"/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89" w:type="dxa"/>
            <w:tcBorders>
              <w:bottom w:val="single" w:sz="4" w:space="0" w:color="auto"/>
              <w:right w:val="single" w:sz="8" w:space="0" w:color="000000"/>
            </w:tcBorders>
            <w:tcPrChange w:id="158" w:author="shashvindu jha" w:date="2024-09-27T10:45:00Z" w16du:dateUtc="2024-09-27T05:15:00Z">
              <w:tcPr>
                <w:tcW w:w="8085" w:type="dxa"/>
                <w:gridSpan w:val="2"/>
                <w:tcBorders>
                  <w:top w:val="single" w:sz="4" w:space="0" w:color="auto"/>
                  <w:bottom w:val="single" w:sz="4" w:space="0" w:color="auto"/>
                  <w:right w:val="single" w:sz="8" w:space="0" w:color="000000"/>
                </w:tcBorders>
              </w:tcPr>
            </w:tcPrChange>
          </w:tcPr>
          <w:p w14:paraId="25FFDC14" w14:textId="0D871662" w:rsidR="00563899" w:rsidRPr="00563899" w:rsidDel="00976131" w:rsidRDefault="00563899" w:rsidP="000E7751">
            <w:pPr>
              <w:spacing w:line="360" w:lineRule="auto"/>
              <w:rPr>
                <w:del w:id="159" w:author="shashvindu jha" w:date="2024-09-26T18:02:00Z" w16du:dateUtc="2024-09-26T12:32:00Z"/>
                <w:sz w:val="24"/>
                <w:szCs w:val="24"/>
              </w:rPr>
              <w:pPrChange w:id="160" w:author="shashvindu jha" w:date="2024-09-27T10:47:00Z" w16du:dateUtc="2024-09-27T05:17:00Z">
                <w:pPr/>
              </w:pPrChange>
            </w:pPr>
            <w:del w:id="161" w:author="shashvindu jha" w:date="2024-09-26T18:02:00Z" w16du:dateUtc="2024-09-26T12:32:00Z">
              <w:r w:rsidRPr="00563899" w:rsidDel="00976131">
                <w:rPr>
                  <w:sz w:val="24"/>
                  <w:szCs w:val="24"/>
                </w:rPr>
                <w:delText xml:space="preserve">A Message and List of Selected Managers will </w:delText>
              </w:r>
              <w:r w:rsidR="00A00CB7" w:rsidRPr="00563899" w:rsidDel="00976131">
                <w:rPr>
                  <w:sz w:val="24"/>
                  <w:szCs w:val="24"/>
                </w:rPr>
                <w:delText>appear</w:delText>
              </w:r>
              <w:r w:rsidR="00A00CB7" w:rsidDel="00976131">
                <w:rPr>
                  <w:sz w:val="24"/>
                  <w:szCs w:val="24"/>
                </w:rPr>
                <w:delText xml:space="preserve"> with </w:delText>
              </w:r>
              <w:r w:rsidR="00A00CB7" w:rsidRPr="001354A3" w:rsidDel="00976131">
                <w:rPr>
                  <w:sz w:val="24"/>
                  <w:szCs w:val="24"/>
                </w:rPr>
                <w:delText>relevant topics or queries</w:delText>
              </w:r>
              <w:r w:rsidR="00A00CB7" w:rsidRPr="00563899" w:rsidDel="00976131">
                <w:rPr>
                  <w:sz w:val="24"/>
                  <w:szCs w:val="24"/>
                </w:rPr>
                <w:delText>:</w:delText>
              </w:r>
            </w:del>
          </w:p>
          <w:p w14:paraId="19E28878" w14:textId="4086FA3E" w:rsidR="00563899" w:rsidDel="00976131" w:rsidRDefault="00563899" w:rsidP="000E7751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del w:id="162" w:author="shashvindu jha" w:date="2024-09-26T18:02:00Z" w16du:dateUtc="2024-09-26T12:32:00Z"/>
                <w:sz w:val="24"/>
                <w:szCs w:val="24"/>
              </w:rPr>
              <w:pPrChange w:id="163" w:author="shashvindu jha" w:date="2024-09-27T10:47:00Z" w16du:dateUtc="2024-09-27T05:17:00Z">
                <w:pPr>
                  <w:pStyle w:val="ListParagraph"/>
                  <w:numPr>
                    <w:numId w:val="20"/>
                  </w:numPr>
                  <w:ind w:left="360" w:hanging="360"/>
                </w:pPr>
              </w:pPrChange>
            </w:pPr>
            <w:del w:id="164" w:author="shashvindu jha" w:date="2024-09-26T18:02:00Z" w16du:dateUtc="2024-09-26T12:32:00Z">
              <w:r w:rsidRPr="00563899" w:rsidDel="00976131">
                <w:rPr>
                  <w:sz w:val="24"/>
                  <w:szCs w:val="24"/>
                </w:rPr>
                <w:delText xml:space="preserve">For Primary Data Manager – </w:delText>
              </w:r>
            </w:del>
          </w:p>
          <w:p w14:paraId="28D1C3E7" w14:textId="112CC333" w:rsidR="00563899" w:rsidDel="00976131" w:rsidRDefault="00563899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65" w:author="shashvindu jha" w:date="2024-09-26T18:02:00Z" w16du:dateUtc="2024-09-26T12:32:00Z"/>
                <w:sz w:val="24"/>
                <w:szCs w:val="24"/>
              </w:rPr>
              <w:pPrChange w:id="166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67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 xml:space="preserve">Topic and </w:delText>
              </w:r>
              <w:r w:rsidR="00A00CB7" w:rsidDel="00976131">
                <w:rPr>
                  <w:sz w:val="24"/>
                  <w:szCs w:val="24"/>
                </w:rPr>
                <w:delText>Sub Topic</w:delText>
              </w:r>
            </w:del>
          </w:p>
          <w:p w14:paraId="3C2C124C" w14:textId="670F2C00" w:rsidR="00563899" w:rsidDel="00976131" w:rsidRDefault="00563899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68" w:author="shashvindu jha" w:date="2024-09-26T18:02:00Z" w16du:dateUtc="2024-09-26T12:32:00Z"/>
                <w:sz w:val="24"/>
                <w:szCs w:val="24"/>
              </w:rPr>
              <w:pPrChange w:id="169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70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 xml:space="preserve">Primary Data – Calculated and Complete </w:delText>
              </w:r>
            </w:del>
          </w:p>
          <w:p w14:paraId="0ED122E7" w14:textId="4A9B7D75" w:rsidR="00563899" w:rsidDel="00976131" w:rsidRDefault="00563899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71" w:author="shashvindu jha" w:date="2024-09-26T18:02:00Z" w16du:dateUtc="2024-09-26T12:32:00Z"/>
                <w:sz w:val="24"/>
                <w:szCs w:val="24"/>
              </w:rPr>
              <w:pPrChange w:id="172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73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 xml:space="preserve">Visualization </w:delText>
              </w:r>
            </w:del>
          </w:p>
          <w:p w14:paraId="4162C12B" w14:textId="4FEA0B3B" w:rsidR="00563899" w:rsidDel="00976131" w:rsidRDefault="00563899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74" w:author="shashvindu jha" w:date="2024-09-26T18:02:00Z" w16du:dateUtc="2024-09-26T12:32:00Z"/>
                <w:sz w:val="24"/>
                <w:szCs w:val="24"/>
              </w:rPr>
              <w:pPrChange w:id="175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76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 xml:space="preserve">Gallery </w:delText>
              </w:r>
            </w:del>
          </w:p>
          <w:p w14:paraId="1657907C" w14:textId="00B0A420" w:rsidR="00563899" w:rsidDel="00976131" w:rsidRDefault="00563899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77" w:author="shashvindu jha" w:date="2024-09-26T18:02:00Z" w16du:dateUtc="2024-09-26T12:32:00Z"/>
                <w:sz w:val="24"/>
                <w:szCs w:val="24"/>
              </w:rPr>
              <w:pPrChange w:id="178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79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 xml:space="preserve">Dashboard </w:delText>
              </w:r>
            </w:del>
          </w:p>
          <w:p w14:paraId="13FEF7D9" w14:textId="024FFDF4" w:rsidR="00563899" w:rsidDel="00976131" w:rsidRDefault="00563899" w:rsidP="000E7751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del w:id="180" w:author="shashvindu jha" w:date="2024-09-26T18:02:00Z" w16du:dateUtc="2024-09-26T12:32:00Z"/>
                <w:sz w:val="24"/>
                <w:szCs w:val="24"/>
              </w:rPr>
              <w:pPrChange w:id="181" w:author="shashvindu jha" w:date="2024-09-27T10:47:00Z" w16du:dateUtc="2024-09-27T05:17:00Z">
                <w:pPr>
                  <w:pStyle w:val="ListParagraph"/>
                  <w:numPr>
                    <w:numId w:val="20"/>
                  </w:numPr>
                  <w:ind w:left="360" w:hanging="360"/>
                </w:pPr>
              </w:pPrChange>
            </w:pPr>
            <w:del w:id="182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 xml:space="preserve">For Secondary Data Manager – </w:delText>
              </w:r>
            </w:del>
          </w:p>
          <w:p w14:paraId="13678978" w14:textId="6F1878E3" w:rsidR="00563899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83" w:author="shashvindu jha" w:date="2024-09-26T18:02:00Z" w16du:dateUtc="2024-09-26T12:32:00Z"/>
                <w:sz w:val="24"/>
                <w:szCs w:val="24"/>
              </w:rPr>
              <w:pPrChange w:id="184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85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>SBR</w:delText>
              </w:r>
            </w:del>
          </w:p>
          <w:p w14:paraId="16EE2248" w14:textId="47146FB7" w:rsidR="00A00CB7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86" w:author="shashvindu jha" w:date="2024-09-26T18:02:00Z" w16du:dateUtc="2024-09-26T12:32:00Z"/>
                <w:sz w:val="24"/>
                <w:szCs w:val="24"/>
              </w:rPr>
              <w:pPrChange w:id="187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88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>SEE</w:delText>
              </w:r>
            </w:del>
          </w:p>
          <w:p w14:paraId="7B1B7C1B" w14:textId="291410DA" w:rsidR="00A00CB7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89" w:author="shashvindu jha" w:date="2024-09-26T18:02:00Z" w16du:dateUtc="2024-09-26T12:32:00Z"/>
                <w:sz w:val="24"/>
                <w:szCs w:val="24"/>
              </w:rPr>
              <w:pPrChange w:id="190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91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>Demography</w:delText>
              </w:r>
            </w:del>
          </w:p>
          <w:p w14:paraId="2BA4DFFA" w14:textId="38F23977" w:rsidR="00A00CB7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92" w:author="shashvindu jha" w:date="2024-09-26T18:02:00Z" w16du:dateUtc="2024-09-26T12:32:00Z"/>
                <w:sz w:val="24"/>
                <w:szCs w:val="24"/>
              </w:rPr>
              <w:pPrChange w:id="193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94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>Trage</w:delText>
              </w:r>
            </w:del>
          </w:p>
          <w:p w14:paraId="00793A67" w14:textId="134DBC68" w:rsidR="00A00CB7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95" w:author="shashvindu jha" w:date="2024-09-26T18:02:00Z" w16du:dateUtc="2024-09-26T12:32:00Z"/>
                <w:sz w:val="24"/>
                <w:szCs w:val="24"/>
              </w:rPr>
              <w:pPrChange w:id="196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197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 xml:space="preserve">Classification </w:delText>
              </w:r>
            </w:del>
          </w:p>
          <w:p w14:paraId="64C26B22" w14:textId="7B1B47B3" w:rsidR="00A00CB7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198" w:author="shashvindu jha" w:date="2024-09-26T18:02:00Z" w16du:dateUtc="2024-09-26T12:32:00Z"/>
                <w:sz w:val="24"/>
                <w:szCs w:val="24"/>
              </w:rPr>
              <w:pPrChange w:id="199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200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>GIS</w:delText>
              </w:r>
            </w:del>
          </w:p>
          <w:p w14:paraId="42C38D8F" w14:textId="26AC6F7F" w:rsidR="00A00CB7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201" w:author="shashvindu jha" w:date="2024-09-26T18:02:00Z" w16du:dateUtc="2024-09-26T12:32:00Z"/>
                <w:sz w:val="24"/>
                <w:szCs w:val="24"/>
              </w:rPr>
              <w:pPrChange w:id="202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203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>Import Export</w:delText>
              </w:r>
            </w:del>
          </w:p>
          <w:p w14:paraId="41CCB8F7" w14:textId="02E52B8C" w:rsidR="00A00CB7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204" w:author="shashvindu jha" w:date="2024-09-26T18:02:00Z" w16du:dateUtc="2024-09-26T12:32:00Z"/>
                <w:sz w:val="24"/>
                <w:szCs w:val="24"/>
              </w:rPr>
              <w:pPrChange w:id="205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206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>Report</w:delText>
              </w:r>
            </w:del>
          </w:p>
          <w:p w14:paraId="3EF50808" w14:textId="57C6510F" w:rsidR="00A00CB7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207" w:author="shashvindu jha" w:date="2024-09-26T18:02:00Z" w16du:dateUtc="2024-09-26T12:32:00Z"/>
                <w:sz w:val="24"/>
                <w:szCs w:val="24"/>
              </w:rPr>
              <w:pPrChange w:id="208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209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 xml:space="preserve">Scripts </w:delText>
              </w:r>
            </w:del>
          </w:p>
          <w:p w14:paraId="11F8B343" w14:textId="310772A5" w:rsidR="00A00CB7" w:rsidRPr="00563899" w:rsidDel="00976131" w:rsidRDefault="00A00CB7" w:rsidP="000E7751">
            <w:pPr>
              <w:pStyle w:val="ListParagraph"/>
              <w:numPr>
                <w:ilvl w:val="1"/>
                <w:numId w:val="20"/>
              </w:numPr>
              <w:spacing w:line="360" w:lineRule="auto"/>
              <w:rPr>
                <w:del w:id="210" w:author="shashvindu jha" w:date="2024-09-26T18:02:00Z" w16du:dateUtc="2024-09-26T12:32:00Z"/>
                <w:sz w:val="24"/>
                <w:szCs w:val="24"/>
              </w:rPr>
              <w:pPrChange w:id="211" w:author="shashvindu jha" w:date="2024-09-27T10:47:00Z" w16du:dateUtc="2024-09-27T05:17:00Z">
                <w:pPr>
                  <w:pStyle w:val="ListParagraph"/>
                  <w:numPr>
                    <w:ilvl w:val="1"/>
                    <w:numId w:val="20"/>
                  </w:numPr>
                  <w:ind w:hanging="360"/>
                </w:pPr>
              </w:pPrChange>
            </w:pPr>
            <w:del w:id="212" w:author="shashvindu jha" w:date="2024-09-26T18:02:00Z" w16du:dateUtc="2024-09-26T12:32:00Z">
              <w:r w:rsidDel="00976131">
                <w:rPr>
                  <w:sz w:val="24"/>
                  <w:szCs w:val="24"/>
                </w:rPr>
                <w:delText xml:space="preserve">Resources </w:delText>
              </w:r>
            </w:del>
          </w:p>
        </w:tc>
      </w:tr>
      <w:tr w:rsidR="00E24652" w:rsidRPr="00EE1DC5" w14:paraId="450B82ED" w14:textId="77777777" w:rsidTr="00CD6A91">
        <w:trPr>
          <w:trHeight w:val="935"/>
          <w:ins w:id="213" w:author="shashvindu jha" w:date="2024-09-26T18:54:00Z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69EA" w14:textId="77777777" w:rsidR="00E24652" w:rsidRPr="001658F6" w:rsidRDefault="00E24652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ins w:id="214" w:author="shashvindu jha" w:date="2024-09-26T18:54:00Z" w16du:dateUtc="2024-09-26T13:24:00Z"/>
                <w:rFonts w:ascii="Bookman Old Style" w:hAnsi="Bookman Old Style"/>
                <w:sz w:val="24"/>
                <w:szCs w:val="24"/>
              </w:rPr>
              <w:pPrChange w:id="215" w:author="shashvindu jha" w:date="2024-09-27T10:52:00Z" w16du:dateUtc="2024-09-27T05:22:00Z">
                <w:pPr>
                  <w:pStyle w:val="ListParagraph"/>
                  <w:numPr>
                    <w:numId w:val="17"/>
                  </w:numPr>
                  <w:spacing w:before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F0DC" w14:textId="48F992E1" w:rsidR="00E24652" w:rsidRDefault="00E24652" w:rsidP="00BE7818">
            <w:pPr>
              <w:spacing w:after="0" w:line="360" w:lineRule="auto"/>
              <w:rPr>
                <w:ins w:id="216" w:author="shashvindu jha" w:date="2024-09-26T18:55:00Z" w16du:dateUtc="2024-09-26T13:25:00Z"/>
                <w:sz w:val="24"/>
                <w:szCs w:val="24"/>
              </w:rPr>
              <w:pPrChange w:id="217" w:author="shashvindu jha" w:date="2024-09-27T10:52:00Z" w16du:dateUtc="2024-09-27T05:22:00Z">
                <w:pPr/>
              </w:pPrChange>
            </w:pPr>
            <w:ins w:id="218" w:author="shashvindu jha" w:date="2024-09-26T18:54:00Z" w16du:dateUtc="2024-09-26T13:24:00Z">
              <w:r>
                <w:rPr>
                  <w:sz w:val="24"/>
                  <w:szCs w:val="24"/>
                </w:rPr>
                <w:t xml:space="preserve">For Second Level Selection, provide a relevant message and </w:t>
              </w:r>
            </w:ins>
            <w:ins w:id="219" w:author="shashvindu jha" w:date="2024-09-26T18:55:00Z" w16du:dateUtc="2024-09-26T13:25:00Z">
              <w:r>
                <w:rPr>
                  <w:sz w:val="24"/>
                  <w:szCs w:val="24"/>
                </w:rPr>
                <w:t xml:space="preserve">Button </w:t>
              </w:r>
            </w:ins>
            <w:ins w:id="220" w:author="shashvindu jha" w:date="2024-09-27T10:41:00Z" w16du:dateUtc="2024-09-27T05:11:00Z">
              <w:r w:rsidR="000E7751">
                <w:rPr>
                  <w:sz w:val="24"/>
                  <w:szCs w:val="24"/>
                </w:rPr>
                <w:t>List:</w:t>
              </w:r>
            </w:ins>
          </w:p>
          <w:p w14:paraId="54565487" w14:textId="6422EC5F" w:rsidR="00E24652" w:rsidRDefault="00E24652" w:rsidP="00BE7818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ins w:id="221" w:author="shashvindu jha" w:date="2024-09-26T18:55:00Z" w16du:dateUtc="2024-09-26T13:25:00Z"/>
                <w:sz w:val="24"/>
                <w:szCs w:val="24"/>
              </w:rPr>
              <w:pPrChange w:id="222" w:author="shashvindu jha" w:date="2024-09-27T10:52:00Z" w16du:dateUtc="2024-09-27T05:22:00Z">
                <w:pPr>
                  <w:pStyle w:val="ListParagraph"/>
                  <w:numPr>
                    <w:numId w:val="22"/>
                  </w:numPr>
                  <w:ind w:left="360" w:hanging="360"/>
                </w:pPr>
              </w:pPrChange>
            </w:pPr>
            <w:ins w:id="223" w:author="shashvindu jha" w:date="2024-09-26T18:55:00Z" w16du:dateUtc="2024-09-26T13:25:00Z">
              <w:r w:rsidRPr="00E24652">
                <w:rPr>
                  <w:sz w:val="24"/>
                  <w:szCs w:val="24"/>
                </w:rPr>
                <w:t xml:space="preserve">For Primary Data Manager </w:t>
              </w:r>
              <w:r>
                <w:rPr>
                  <w:sz w:val="24"/>
                  <w:szCs w:val="24"/>
                </w:rPr>
                <w:t xml:space="preserve">– </w:t>
              </w:r>
            </w:ins>
          </w:p>
          <w:p w14:paraId="2EDCABEB" w14:textId="482BC532" w:rsidR="00E24652" w:rsidRDefault="00E24652" w:rsidP="00BE7818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rPr>
                <w:ins w:id="224" w:author="shashvindu jha" w:date="2024-09-26T18:56:00Z" w16du:dateUtc="2024-09-26T13:26:00Z"/>
                <w:sz w:val="24"/>
                <w:szCs w:val="24"/>
              </w:rPr>
              <w:pPrChange w:id="225" w:author="shashvindu jha" w:date="2024-09-27T10:52:00Z" w16du:dateUtc="2024-09-27T05:22:00Z">
                <w:pPr>
                  <w:pStyle w:val="ListParagraph"/>
                  <w:numPr>
                    <w:ilvl w:val="1"/>
                    <w:numId w:val="22"/>
                  </w:numPr>
                  <w:ind w:hanging="360"/>
                </w:pPr>
              </w:pPrChange>
            </w:pPr>
            <w:ins w:id="226" w:author="shashvindu jha" w:date="2024-09-26T18:56:00Z" w16du:dateUtc="2024-09-26T13:26:00Z">
              <w:r>
                <w:rPr>
                  <w:sz w:val="24"/>
                  <w:szCs w:val="24"/>
                </w:rPr>
                <w:t xml:space="preserve">Primar data </w:t>
              </w:r>
            </w:ins>
          </w:p>
          <w:p w14:paraId="5F352B37" w14:textId="402EA0D1" w:rsidR="00E24652" w:rsidRDefault="00E24652" w:rsidP="00BE7818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rPr>
                <w:ins w:id="227" w:author="shashvindu jha" w:date="2024-09-26T18:56:00Z" w16du:dateUtc="2024-09-26T13:26:00Z"/>
                <w:sz w:val="24"/>
                <w:szCs w:val="24"/>
              </w:rPr>
              <w:pPrChange w:id="228" w:author="shashvindu jha" w:date="2024-09-27T10:52:00Z" w16du:dateUtc="2024-09-27T05:22:00Z">
                <w:pPr>
                  <w:pStyle w:val="ListParagraph"/>
                  <w:numPr>
                    <w:ilvl w:val="1"/>
                    <w:numId w:val="22"/>
                  </w:numPr>
                  <w:ind w:hanging="360"/>
                </w:pPr>
              </w:pPrChange>
            </w:pPr>
            <w:ins w:id="229" w:author="shashvindu jha" w:date="2024-09-26T18:56:00Z" w16du:dateUtc="2024-09-26T13:26:00Z">
              <w:r>
                <w:rPr>
                  <w:sz w:val="24"/>
                  <w:szCs w:val="24"/>
                </w:rPr>
                <w:t xml:space="preserve">Visualization </w:t>
              </w:r>
            </w:ins>
          </w:p>
          <w:p w14:paraId="39D4CA0E" w14:textId="51412477" w:rsidR="00E24652" w:rsidRDefault="00E24652" w:rsidP="00BE7818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rPr>
                <w:ins w:id="230" w:author="shashvindu jha" w:date="2024-09-26T18:56:00Z" w16du:dateUtc="2024-09-26T13:26:00Z"/>
                <w:sz w:val="24"/>
                <w:szCs w:val="24"/>
              </w:rPr>
              <w:pPrChange w:id="231" w:author="shashvindu jha" w:date="2024-09-27T10:52:00Z" w16du:dateUtc="2024-09-27T05:22:00Z">
                <w:pPr>
                  <w:pStyle w:val="ListParagraph"/>
                  <w:numPr>
                    <w:ilvl w:val="1"/>
                    <w:numId w:val="22"/>
                  </w:numPr>
                  <w:ind w:hanging="360"/>
                </w:pPr>
              </w:pPrChange>
            </w:pPr>
            <w:ins w:id="232" w:author="shashvindu jha" w:date="2024-09-26T18:56:00Z" w16du:dateUtc="2024-09-26T13:26:00Z">
              <w:r>
                <w:rPr>
                  <w:sz w:val="24"/>
                  <w:szCs w:val="24"/>
                </w:rPr>
                <w:t xml:space="preserve">Gallery </w:t>
              </w:r>
            </w:ins>
          </w:p>
          <w:p w14:paraId="454F7F89" w14:textId="70B879D1" w:rsidR="00E24652" w:rsidRPr="00E24652" w:rsidRDefault="00E24652" w:rsidP="00BE7818">
            <w:pPr>
              <w:pStyle w:val="ListParagraph"/>
              <w:numPr>
                <w:ilvl w:val="1"/>
                <w:numId w:val="22"/>
              </w:numPr>
              <w:spacing w:after="0" w:line="360" w:lineRule="auto"/>
              <w:rPr>
                <w:ins w:id="233" w:author="shashvindu jha" w:date="2024-09-26T18:55:00Z" w16du:dateUtc="2024-09-26T13:25:00Z"/>
                <w:sz w:val="24"/>
                <w:szCs w:val="24"/>
              </w:rPr>
              <w:pPrChange w:id="234" w:author="shashvindu jha" w:date="2024-09-27T10:52:00Z" w16du:dateUtc="2024-09-27T05:22:00Z">
                <w:pPr>
                  <w:pStyle w:val="ListParagraph"/>
                  <w:numPr>
                    <w:numId w:val="22"/>
                  </w:numPr>
                  <w:ind w:left="360" w:hanging="360"/>
                </w:pPr>
              </w:pPrChange>
            </w:pPr>
            <w:ins w:id="235" w:author="shashvindu jha" w:date="2024-09-26T18:56:00Z" w16du:dateUtc="2024-09-26T13:26:00Z">
              <w:r>
                <w:rPr>
                  <w:sz w:val="24"/>
                  <w:szCs w:val="24"/>
                </w:rPr>
                <w:t>Dashboard</w:t>
              </w:r>
            </w:ins>
          </w:p>
          <w:p w14:paraId="618AB64C" w14:textId="5763185E" w:rsidR="00E24652" w:rsidRDefault="00E24652" w:rsidP="00BE7818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ins w:id="236" w:author="shashvindu jha" w:date="2024-09-26T18:57:00Z" w16du:dateUtc="2024-09-26T13:27:00Z"/>
                <w:sz w:val="24"/>
                <w:szCs w:val="24"/>
              </w:rPr>
              <w:pPrChange w:id="237" w:author="shashvindu jha" w:date="2024-09-27T10:52:00Z" w16du:dateUtc="2024-09-27T05:22:00Z">
                <w:pPr>
                  <w:pStyle w:val="ListParagraph"/>
                  <w:numPr>
                    <w:numId w:val="24"/>
                  </w:numPr>
                  <w:ind w:left="360" w:hanging="360"/>
                </w:pPr>
              </w:pPrChange>
            </w:pPr>
            <w:ins w:id="238" w:author="shashvindu jha" w:date="2024-09-26T18:57:00Z" w16du:dateUtc="2024-09-26T13:27:00Z">
              <w:r>
                <w:rPr>
                  <w:sz w:val="24"/>
                  <w:szCs w:val="24"/>
                </w:rPr>
                <w:t xml:space="preserve">For Secondary Data Manager – </w:t>
              </w:r>
            </w:ins>
          </w:p>
          <w:p w14:paraId="57CF694B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39" w:author="shashvindu jha" w:date="2024-09-26T18:57:00Z" w16du:dateUtc="2024-09-26T13:27:00Z"/>
                <w:sz w:val="24"/>
                <w:szCs w:val="24"/>
              </w:rPr>
              <w:pPrChange w:id="240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41" w:author="shashvindu jha" w:date="2024-09-26T18:57:00Z" w16du:dateUtc="2024-09-26T13:27:00Z">
              <w:r>
                <w:rPr>
                  <w:sz w:val="24"/>
                  <w:szCs w:val="24"/>
                </w:rPr>
                <w:t>SEE</w:t>
              </w:r>
            </w:ins>
          </w:p>
          <w:p w14:paraId="771F362A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42" w:author="shashvindu jha" w:date="2024-09-26T18:57:00Z" w16du:dateUtc="2024-09-26T13:27:00Z"/>
                <w:sz w:val="24"/>
                <w:szCs w:val="24"/>
              </w:rPr>
              <w:pPrChange w:id="243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44" w:author="shashvindu jha" w:date="2024-09-26T18:57:00Z" w16du:dateUtc="2024-09-26T13:27:00Z">
              <w:r>
                <w:rPr>
                  <w:sz w:val="24"/>
                  <w:szCs w:val="24"/>
                </w:rPr>
                <w:t>SBR</w:t>
              </w:r>
            </w:ins>
          </w:p>
          <w:p w14:paraId="17375B59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45" w:author="shashvindu jha" w:date="2024-09-26T18:57:00Z" w16du:dateUtc="2024-09-26T13:27:00Z"/>
                <w:sz w:val="24"/>
                <w:szCs w:val="24"/>
              </w:rPr>
              <w:pPrChange w:id="246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47" w:author="shashvindu jha" w:date="2024-09-26T18:57:00Z" w16du:dateUtc="2024-09-26T13:27:00Z">
              <w:r>
                <w:rPr>
                  <w:sz w:val="24"/>
                  <w:szCs w:val="24"/>
                </w:rPr>
                <w:t>Topic and Sub Topic</w:t>
              </w:r>
            </w:ins>
          </w:p>
          <w:p w14:paraId="055566B7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48" w:author="shashvindu jha" w:date="2024-09-26T18:57:00Z" w16du:dateUtc="2024-09-26T13:27:00Z"/>
                <w:sz w:val="24"/>
                <w:szCs w:val="24"/>
              </w:rPr>
              <w:pPrChange w:id="249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50" w:author="shashvindu jha" w:date="2024-09-26T18:57:00Z" w16du:dateUtc="2024-09-26T13:27:00Z">
              <w:r>
                <w:rPr>
                  <w:sz w:val="24"/>
                  <w:szCs w:val="24"/>
                </w:rPr>
                <w:t xml:space="preserve">Demography </w:t>
              </w:r>
            </w:ins>
          </w:p>
          <w:p w14:paraId="3E718A28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51" w:author="shashvindu jha" w:date="2024-09-26T18:58:00Z" w16du:dateUtc="2024-09-26T13:28:00Z"/>
                <w:sz w:val="24"/>
                <w:szCs w:val="24"/>
              </w:rPr>
              <w:pPrChange w:id="252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53" w:author="shashvindu jha" w:date="2024-09-26T18:58:00Z" w16du:dateUtc="2024-09-26T13:28:00Z">
              <w:r>
                <w:rPr>
                  <w:sz w:val="24"/>
                  <w:szCs w:val="24"/>
                </w:rPr>
                <w:t xml:space="preserve">Trade </w:t>
              </w:r>
            </w:ins>
          </w:p>
          <w:p w14:paraId="75113496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54" w:author="shashvindu jha" w:date="2024-09-26T18:58:00Z" w16du:dateUtc="2024-09-26T13:28:00Z"/>
                <w:sz w:val="24"/>
                <w:szCs w:val="24"/>
              </w:rPr>
              <w:pPrChange w:id="255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56" w:author="shashvindu jha" w:date="2024-09-26T18:58:00Z" w16du:dateUtc="2024-09-26T13:28:00Z">
              <w:r>
                <w:rPr>
                  <w:sz w:val="24"/>
                  <w:szCs w:val="24"/>
                </w:rPr>
                <w:t>Resource</w:t>
              </w:r>
            </w:ins>
          </w:p>
          <w:p w14:paraId="609E1618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57" w:author="shashvindu jha" w:date="2024-09-26T18:58:00Z" w16du:dateUtc="2024-09-26T13:28:00Z"/>
                <w:sz w:val="24"/>
                <w:szCs w:val="24"/>
              </w:rPr>
              <w:pPrChange w:id="258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59" w:author="shashvindu jha" w:date="2024-09-26T18:58:00Z" w16du:dateUtc="2024-09-26T13:28:00Z">
              <w:r>
                <w:rPr>
                  <w:sz w:val="24"/>
                  <w:szCs w:val="24"/>
                </w:rPr>
                <w:t>Classification</w:t>
              </w:r>
            </w:ins>
          </w:p>
          <w:p w14:paraId="3CFB51CE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60" w:author="shashvindu jha" w:date="2024-09-26T18:58:00Z" w16du:dateUtc="2024-09-26T13:28:00Z"/>
                <w:sz w:val="24"/>
                <w:szCs w:val="24"/>
              </w:rPr>
              <w:pPrChange w:id="261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62" w:author="shashvindu jha" w:date="2024-09-26T18:58:00Z" w16du:dateUtc="2024-09-26T13:28:00Z">
              <w:r>
                <w:rPr>
                  <w:sz w:val="24"/>
                  <w:szCs w:val="24"/>
                </w:rPr>
                <w:t>GIS</w:t>
              </w:r>
            </w:ins>
          </w:p>
          <w:p w14:paraId="3F8E5E5C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63" w:author="shashvindu jha" w:date="2024-09-26T18:58:00Z" w16du:dateUtc="2024-09-26T13:28:00Z"/>
                <w:sz w:val="24"/>
                <w:szCs w:val="24"/>
              </w:rPr>
              <w:pPrChange w:id="264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65" w:author="shashvindu jha" w:date="2024-09-26T18:58:00Z" w16du:dateUtc="2024-09-26T13:28:00Z">
              <w:r>
                <w:rPr>
                  <w:sz w:val="24"/>
                  <w:szCs w:val="24"/>
                </w:rPr>
                <w:t>Report</w:t>
              </w:r>
            </w:ins>
          </w:p>
          <w:p w14:paraId="580B3AB5" w14:textId="77777777" w:rsid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66" w:author="shashvindu jha" w:date="2024-09-26T18:58:00Z" w16du:dateUtc="2024-09-26T13:28:00Z"/>
                <w:sz w:val="24"/>
                <w:szCs w:val="24"/>
              </w:rPr>
              <w:pPrChange w:id="267" w:author="shashvindu jha" w:date="2024-09-27T10:52:00Z" w16du:dateUtc="2024-09-27T05:22:00Z">
                <w:pPr>
                  <w:pStyle w:val="ListParagraph"/>
                  <w:numPr>
                    <w:ilvl w:val="1"/>
                    <w:numId w:val="25"/>
                  </w:numPr>
                  <w:ind w:hanging="360"/>
                </w:pPr>
              </w:pPrChange>
            </w:pPr>
            <w:ins w:id="268" w:author="shashvindu jha" w:date="2024-09-26T18:58:00Z" w16du:dateUtc="2024-09-26T13:28:00Z">
              <w:r>
                <w:rPr>
                  <w:sz w:val="24"/>
                  <w:szCs w:val="24"/>
                </w:rPr>
                <w:t>Import</w:t>
              </w:r>
            </w:ins>
          </w:p>
          <w:p w14:paraId="7F56EE93" w14:textId="62F074E2" w:rsidR="00E24652" w:rsidRPr="00E24652" w:rsidRDefault="00E24652" w:rsidP="00BE7818">
            <w:pPr>
              <w:pStyle w:val="ListParagraph"/>
              <w:numPr>
                <w:ilvl w:val="1"/>
                <w:numId w:val="25"/>
              </w:numPr>
              <w:spacing w:after="0" w:line="360" w:lineRule="auto"/>
              <w:rPr>
                <w:ins w:id="269" w:author="shashvindu jha" w:date="2024-09-26T18:54:00Z" w16du:dateUtc="2024-09-26T13:24:00Z"/>
                <w:sz w:val="24"/>
                <w:szCs w:val="24"/>
                <w:rPrChange w:id="270" w:author="shashvindu jha" w:date="2024-09-26T18:57:00Z" w16du:dateUtc="2024-09-26T13:27:00Z">
                  <w:rPr>
                    <w:ins w:id="271" w:author="shashvindu jha" w:date="2024-09-26T18:54:00Z" w16du:dateUtc="2024-09-26T13:24:00Z"/>
                  </w:rPr>
                </w:rPrChange>
              </w:rPr>
              <w:pPrChange w:id="272" w:author="shashvindu jha" w:date="2024-09-27T10:52:00Z" w16du:dateUtc="2024-09-27T05:22:00Z">
                <w:pPr/>
              </w:pPrChange>
            </w:pPr>
            <w:ins w:id="273" w:author="shashvindu jha" w:date="2024-09-26T18:58:00Z" w16du:dateUtc="2024-09-26T13:28:00Z">
              <w:r>
                <w:rPr>
                  <w:sz w:val="24"/>
                  <w:szCs w:val="24"/>
                </w:rPr>
                <w:t>Export</w:t>
              </w:r>
            </w:ins>
          </w:p>
        </w:tc>
      </w:tr>
      <w:tr w:rsidR="00E24652" w:rsidRPr="00EE1DC5" w14:paraId="52C96116" w14:textId="77777777" w:rsidTr="00CD6A91">
        <w:trPr>
          <w:trHeight w:val="935"/>
          <w:ins w:id="274" w:author="shashvindu jha" w:date="2024-09-26T18:58:00Z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350B" w14:textId="77777777" w:rsidR="00E24652" w:rsidRPr="001658F6" w:rsidRDefault="00E24652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ins w:id="275" w:author="shashvindu jha" w:date="2024-09-26T18:58:00Z" w16du:dateUtc="2024-09-26T13:28:00Z"/>
                <w:rFonts w:ascii="Bookman Old Style" w:hAnsi="Bookman Old Style"/>
                <w:sz w:val="24"/>
                <w:szCs w:val="24"/>
              </w:rPr>
              <w:pPrChange w:id="276" w:author="shashvindu jha" w:date="2024-09-27T10:52:00Z" w16du:dateUtc="2024-09-27T05:22:00Z">
                <w:pPr>
                  <w:pStyle w:val="ListParagraph"/>
                  <w:numPr>
                    <w:numId w:val="17"/>
                  </w:numPr>
                  <w:spacing w:before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45A6" w14:textId="27952076" w:rsidR="00E24652" w:rsidRDefault="00E24652" w:rsidP="00BE7818">
            <w:pPr>
              <w:spacing w:after="0" w:line="360" w:lineRule="auto"/>
              <w:rPr>
                <w:ins w:id="277" w:author="shashvindu jha" w:date="2024-09-26T18:59:00Z" w16du:dateUtc="2024-09-26T13:29:00Z"/>
                <w:sz w:val="24"/>
                <w:szCs w:val="24"/>
              </w:rPr>
              <w:pPrChange w:id="278" w:author="shashvindu jha" w:date="2024-09-27T10:52:00Z" w16du:dateUtc="2024-09-27T05:22:00Z">
                <w:pPr/>
              </w:pPrChange>
            </w:pPr>
            <w:ins w:id="279" w:author="shashvindu jha" w:date="2024-09-26T18:58:00Z" w16du:dateUtc="2024-09-26T13:28:00Z">
              <w:r>
                <w:rPr>
                  <w:sz w:val="24"/>
                  <w:szCs w:val="24"/>
                </w:rPr>
                <w:t xml:space="preserve">For </w:t>
              </w:r>
            </w:ins>
            <w:ins w:id="280" w:author="shashvindu jha" w:date="2024-09-26T18:59:00Z" w16du:dateUtc="2024-09-26T13:29:00Z">
              <w:r>
                <w:rPr>
                  <w:sz w:val="24"/>
                  <w:szCs w:val="24"/>
                </w:rPr>
                <w:t xml:space="preserve">the </w:t>
              </w:r>
            </w:ins>
            <w:ins w:id="281" w:author="shashvindu jha" w:date="2024-09-26T18:58:00Z" w16du:dateUtc="2024-09-26T13:28:00Z">
              <w:r>
                <w:rPr>
                  <w:sz w:val="24"/>
                  <w:szCs w:val="24"/>
                </w:rPr>
                <w:t xml:space="preserve">Third Level of Selection Provide relevant Message and Button List </w:t>
              </w:r>
            </w:ins>
            <w:ins w:id="282" w:author="shashvindu jha" w:date="2024-09-26T18:59:00Z" w16du:dateUtc="2024-09-26T13:29:00Z">
              <w:r>
                <w:rPr>
                  <w:sz w:val="24"/>
                  <w:szCs w:val="24"/>
                </w:rPr>
                <w:t>for:</w:t>
              </w:r>
            </w:ins>
          </w:p>
          <w:p w14:paraId="21EF9DBB" w14:textId="77777777" w:rsidR="00E24652" w:rsidRDefault="00E24652" w:rsidP="00BE7818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ins w:id="283" w:author="shashvindu jha" w:date="2024-09-26T18:59:00Z" w16du:dateUtc="2024-09-26T13:29:00Z"/>
                <w:sz w:val="24"/>
                <w:szCs w:val="24"/>
              </w:rPr>
              <w:pPrChange w:id="284" w:author="shashvindu jha" w:date="2024-09-27T10:52:00Z" w16du:dateUtc="2024-09-27T05:22:00Z">
                <w:pPr>
                  <w:pStyle w:val="ListParagraph"/>
                  <w:numPr>
                    <w:numId w:val="26"/>
                  </w:numPr>
                  <w:ind w:left="360" w:hanging="360"/>
                </w:pPr>
              </w:pPrChange>
            </w:pPr>
            <w:ins w:id="285" w:author="shashvindu jha" w:date="2024-09-26T18:59:00Z" w16du:dateUtc="2024-09-26T13:29:00Z">
              <w:r>
                <w:rPr>
                  <w:sz w:val="24"/>
                  <w:szCs w:val="24"/>
                </w:rPr>
                <w:t>User Guide</w:t>
              </w:r>
            </w:ins>
          </w:p>
          <w:p w14:paraId="51C34DA4" w14:textId="77777777" w:rsidR="00E24652" w:rsidRDefault="00E24652" w:rsidP="00BE7818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rPr>
                <w:ins w:id="286" w:author="shashvindu jha" w:date="2024-09-27T10:46:00Z" w16du:dateUtc="2024-09-27T05:16:00Z"/>
                <w:sz w:val="24"/>
                <w:szCs w:val="24"/>
              </w:rPr>
              <w:pPrChange w:id="287" w:author="shashvindu jha" w:date="2024-09-27T10:52:00Z" w16du:dateUtc="2024-09-27T05:22:00Z">
                <w:pPr>
                  <w:pStyle w:val="ListParagraph"/>
                  <w:numPr>
                    <w:numId w:val="26"/>
                  </w:numPr>
                  <w:ind w:left="360" w:hanging="360"/>
                </w:pPr>
              </w:pPrChange>
            </w:pPr>
            <w:ins w:id="288" w:author="shashvindu jha" w:date="2024-09-26T18:59:00Z" w16du:dateUtc="2024-09-26T13:29:00Z">
              <w:r>
                <w:rPr>
                  <w:sz w:val="24"/>
                  <w:szCs w:val="24"/>
                </w:rPr>
                <w:t>Data Retrieval</w:t>
              </w:r>
            </w:ins>
          </w:p>
          <w:p w14:paraId="34FFC22F" w14:textId="3015885F" w:rsidR="000E7751" w:rsidRPr="000E7751" w:rsidRDefault="000E7751" w:rsidP="00BE7818">
            <w:pPr>
              <w:spacing w:after="0" w:line="360" w:lineRule="auto"/>
              <w:rPr>
                <w:ins w:id="289" w:author="shashvindu jha" w:date="2024-09-26T18:58:00Z" w16du:dateUtc="2024-09-26T13:28:00Z"/>
                <w:color w:val="00000A"/>
                <w:sz w:val="24"/>
                <w:szCs w:val="24"/>
                <w:rPrChange w:id="290" w:author="shashvindu jha" w:date="2024-09-27T10:46:00Z" w16du:dateUtc="2024-09-27T05:16:00Z">
                  <w:rPr>
                    <w:ins w:id="291" w:author="shashvindu jha" w:date="2024-09-26T18:58:00Z" w16du:dateUtc="2024-09-26T13:28:00Z"/>
                  </w:rPr>
                </w:rPrChange>
              </w:rPr>
              <w:pPrChange w:id="292" w:author="shashvindu jha" w:date="2024-09-27T10:52:00Z" w16du:dateUtc="2024-09-27T05:22:00Z">
                <w:pPr/>
              </w:pPrChange>
            </w:pPr>
            <w:ins w:id="293" w:author="shashvindu jha" w:date="2024-09-27T10:46:00Z" w16du:dateUtc="2024-09-27T05:16:00Z">
              <w:r w:rsidRPr="000E7751">
                <w:rPr>
                  <w:sz w:val="24"/>
                  <w:szCs w:val="24"/>
                  <w:rPrChange w:id="294" w:author="shashvindu jha" w:date="2024-09-27T10:46:00Z" w16du:dateUtc="2024-09-27T05:16:00Z">
                    <w:rPr/>
                  </w:rPrChange>
                </w:rPr>
                <w:t>each level of selection which will help in targeting the module where the query will be processed.</w:t>
              </w:r>
            </w:ins>
          </w:p>
        </w:tc>
      </w:tr>
      <w:tr w:rsidR="002F37F7" w:rsidRPr="00EE1DC5" w14:paraId="1B6DAA9A" w14:textId="77777777" w:rsidTr="00CD6A91">
        <w:trPr>
          <w:trHeight w:val="935"/>
          <w:trPrChange w:id="295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6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F2E179" w14:textId="77777777" w:rsidR="002F37F7" w:rsidRPr="001658F6" w:rsidRDefault="002F37F7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  <w:pPrChange w:id="297" w:author="shashvindu jha" w:date="2024-09-27T10:53:00Z" w16du:dateUtc="2024-09-27T05:23:00Z">
                <w:pPr>
                  <w:pStyle w:val="ListParagraph"/>
                  <w:numPr>
                    <w:numId w:val="17"/>
                  </w:numPr>
                  <w:spacing w:before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8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1CD89C" w14:textId="1C07BEC5" w:rsidR="002F37F7" w:rsidRDefault="008C5514" w:rsidP="00BE7818">
            <w:pPr>
              <w:spacing w:after="0" w:line="360" w:lineRule="auto"/>
              <w:rPr>
                <w:ins w:id="299" w:author="shashvindu jha" w:date="2024-09-26T18:04:00Z" w16du:dateUtc="2024-09-26T12:34:00Z"/>
                <w:sz w:val="24"/>
                <w:szCs w:val="24"/>
              </w:rPr>
              <w:pPrChange w:id="300" w:author="shashvindu jha" w:date="2024-09-27T10:53:00Z" w16du:dateUtc="2024-09-27T05:23:00Z">
                <w:pPr/>
              </w:pPrChange>
            </w:pPr>
            <w:ins w:id="301" w:author="shashvindu jha" w:date="2024-09-26T18:25:00Z" w16du:dateUtc="2024-09-26T12:55:00Z">
              <w:r>
                <w:rPr>
                  <w:sz w:val="24"/>
                  <w:szCs w:val="24"/>
                </w:rPr>
                <w:t>Enable</w:t>
              </w:r>
            </w:ins>
            <w:ins w:id="302" w:author="shashvindu jha" w:date="2024-09-26T18:26:00Z" w16du:dateUtc="2024-09-26T12:56:00Z">
              <w:r>
                <w:rPr>
                  <w:sz w:val="24"/>
                  <w:szCs w:val="24"/>
                </w:rPr>
                <w:t xml:space="preserve"> the </w:t>
              </w:r>
            </w:ins>
            <w:del w:id="303" w:author="shashvindu jha" w:date="2024-09-26T18:26:00Z" w16du:dateUtc="2024-09-26T12:56:00Z">
              <w:r w:rsidR="00A00CB7" w:rsidDel="008C5514">
                <w:rPr>
                  <w:sz w:val="24"/>
                  <w:szCs w:val="24"/>
                </w:rPr>
                <w:delText>A</w:delText>
              </w:r>
              <w:r w:rsidR="002F37F7" w:rsidRPr="001354A3" w:rsidDel="008C5514">
                <w:rPr>
                  <w:sz w:val="24"/>
                  <w:szCs w:val="24"/>
                </w:rPr>
                <w:delText xml:space="preserve"> </w:delText>
              </w:r>
            </w:del>
            <w:r w:rsidR="002F37F7" w:rsidRPr="001354A3">
              <w:rPr>
                <w:sz w:val="24"/>
                <w:szCs w:val="24"/>
              </w:rPr>
              <w:t>text input field</w:t>
            </w:r>
            <w:r w:rsidR="00A00CB7">
              <w:rPr>
                <w:sz w:val="24"/>
                <w:szCs w:val="24"/>
              </w:rPr>
              <w:t xml:space="preserve"> </w:t>
            </w:r>
            <w:del w:id="304" w:author="shashvindu jha" w:date="2024-09-26T18:26:00Z" w16du:dateUtc="2024-09-26T12:56:00Z">
              <w:r w:rsidR="00A00CB7" w:rsidDel="008C5514">
                <w:rPr>
                  <w:sz w:val="24"/>
                  <w:szCs w:val="24"/>
                </w:rPr>
                <w:delText xml:space="preserve">will be </w:delText>
              </w:r>
            </w:del>
            <w:del w:id="305" w:author="shashvindu jha" w:date="2024-09-26T18:25:00Z" w16du:dateUtc="2024-09-26T12:55:00Z">
              <w:r w:rsidR="00A00CB7" w:rsidDel="00E43781">
                <w:rPr>
                  <w:sz w:val="24"/>
                  <w:szCs w:val="24"/>
                </w:rPr>
                <w:delText>enabled</w:delText>
              </w:r>
              <w:r w:rsidR="002F37F7" w:rsidRPr="001354A3" w:rsidDel="00E43781">
                <w:rPr>
                  <w:sz w:val="24"/>
                  <w:szCs w:val="24"/>
                </w:rPr>
                <w:delText xml:space="preserve"> </w:delText>
              </w:r>
            </w:del>
            <w:del w:id="306" w:author="shashvindu jha" w:date="2024-09-26T18:26:00Z" w16du:dateUtc="2024-09-26T12:56:00Z">
              <w:r w:rsidR="002F37F7" w:rsidRPr="001354A3" w:rsidDel="008C5514">
                <w:rPr>
                  <w:sz w:val="24"/>
                  <w:szCs w:val="24"/>
                </w:rPr>
                <w:delText>for</w:delText>
              </w:r>
            </w:del>
            <w:ins w:id="307" w:author="shashvindu jha" w:date="2024-09-26T18:26:00Z" w16du:dateUtc="2024-09-26T12:56:00Z">
              <w:r>
                <w:rPr>
                  <w:sz w:val="24"/>
                  <w:szCs w:val="24"/>
                </w:rPr>
                <w:t>once the</w:t>
              </w:r>
            </w:ins>
            <w:r w:rsidR="002F37F7" w:rsidRPr="001354A3">
              <w:rPr>
                <w:sz w:val="24"/>
                <w:szCs w:val="24"/>
              </w:rPr>
              <w:t xml:space="preserve"> user</w:t>
            </w:r>
            <w:del w:id="308" w:author="shashvindu jha" w:date="2024-09-26T18:27:00Z" w16du:dateUtc="2024-09-26T12:57:00Z">
              <w:r w:rsidR="002F37F7" w:rsidRPr="001354A3" w:rsidDel="008C5514">
                <w:rPr>
                  <w:sz w:val="24"/>
                  <w:szCs w:val="24"/>
                </w:rPr>
                <w:delText>s</w:delText>
              </w:r>
            </w:del>
            <w:r w:rsidR="002F37F7" w:rsidRPr="001354A3">
              <w:rPr>
                <w:sz w:val="24"/>
                <w:szCs w:val="24"/>
              </w:rPr>
              <w:t xml:space="preserve"> </w:t>
            </w:r>
            <w:del w:id="309" w:author="shashvindu jha" w:date="2024-09-26T18:27:00Z" w16du:dateUtc="2024-09-26T12:57:00Z">
              <w:r w:rsidR="002F37F7" w:rsidRPr="001354A3" w:rsidDel="008C5514">
                <w:rPr>
                  <w:sz w:val="24"/>
                  <w:szCs w:val="24"/>
                </w:rPr>
                <w:delText>to enter</w:delText>
              </w:r>
            </w:del>
            <w:ins w:id="310" w:author="shashvindu jha" w:date="2024-09-26T18:27:00Z" w16du:dateUtc="2024-09-26T12:57:00Z">
              <w:r>
                <w:rPr>
                  <w:sz w:val="24"/>
                  <w:szCs w:val="24"/>
                </w:rPr>
                <w:t>enters</w:t>
              </w:r>
            </w:ins>
            <w:ins w:id="311" w:author="shashvindu jha" w:date="2024-09-26T18:26:00Z" w16du:dateUtc="2024-09-26T12:56:00Z">
              <w:r>
                <w:rPr>
                  <w:sz w:val="24"/>
                  <w:szCs w:val="24"/>
                </w:rPr>
                <w:t xml:space="preserve"> </w:t>
              </w:r>
            </w:ins>
            <w:ins w:id="312" w:author="shashvindu jha" w:date="2024-09-26T18:27:00Z" w16du:dateUtc="2024-09-26T12:57:00Z">
              <w:r>
                <w:rPr>
                  <w:sz w:val="24"/>
                  <w:szCs w:val="24"/>
                </w:rPr>
                <w:t xml:space="preserve">the </w:t>
              </w:r>
            </w:ins>
            <w:ins w:id="313" w:author="shashvindu jha" w:date="2024-09-26T18:26:00Z" w16du:dateUtc="2024-09-26T12:56:00Z">
              <w:r>
                <w:rPr>
                  <w:sz w:val="24"/>
                  <w:szCs w:val="24"/>
                </w:rPr>
                <w:t xml:space="preserve">target module </w:t>
              </w:r>
            </w:ins>
            <w:del w:id="314" w:author="shashvindu jha" w:date="2024-09-26T18:26:00Z" w16du:dateUtc="2024-09-26T12:56:00Z">
              <w:r w:rsidR="002F37F7" w:rsidRPr="001354A3" w:rsidDel="008C5514">
                <w:rPr>
                  <w:sz w:val="24"/>
                  <w:szCs w:val="24"/>
                </w:rPr>
                <w:delText xml:space="preserve"> additional</w:delText>
              </w:r>
            </w:del>
            <w:ins w:id="315" w:author="shashvindu jha" w:date="2024-09-26T18:26:00Z" w16du:dateUtc="2024-09-26T12:56:00Z">
              <w:r>
                <w:rPr>
                  <w:sz w:val="24"/>
                  <w:szCs w:val="24"/>
                </w:rPr>
                <w:t xml:space="preserve">and </w:t>
              </w:r>
            </w:ins>
            <w:ins w:id="316" w:author="shashvindu jha" w:date="2024-09-26T18:28:00Z" w16du:dateUtc="2024-09-26T12:58:00Z">
              <w:r>
                <w:rPr>
                  <w:sz w:val="24"/>
                  <w:szCs w:val="24"/>
                </w:rPr>
                <w:t>processes</w:t>
              </w:r>
            </w:ins>
            <w:ins w:id="317" w:author="shashvindu jha" w:date="2024-09-26T18:27:00Z" w16du:dateUtc="2024-09-26T12:57:00Z">
              <w:r>
                <w:rPr>
                  <w:sz w:val="24"/>
                  <w:szCs w:val="24"/>
                </w:rPr>
                <w:t xml:space="preserve"> </w:t>
              </w:r>
            </w:ins>
            <w:ins w:id="318" w:author="shashvindu jha" w:date="2024-09-26T18:26:00Z" w16du:dateUtc="2024-09-26T12:56:00Z">
              <w:r w:rsidRPr="001354A3">
                <w:rPr>
                  <w:sz w:val="24"/>
                  <w:szCs w:val="24"/>
                </w:rPr>
                <w:t>additional</w:t>
              </w:r>
            </w:ins>
            <w:r w:rsidR="002F37F7" w:rsidRPr="001354A3">
              <w:rPr>
                <w:sz w:val="24"/>
                <w:szCs w:val="24"/>
              </w:rPr>
              <w:t xml:space="preserve"> queries</w:t>
            </w:r>
            <w:del w:id="319" w:author="shashvindu jha" w:date="2024-09-26T18:26:00Z" w16du:dateUtc="2024-09-26T12:56:00Z">
              <w:r w:rsidR="002F37F7" w:rsidRPr="001354A3" w:rsidDel="008C5514">
                <w:rPr>
                  <w:sz w:val="24"/>
                  <w:szCs w:val="24"/>
                </w:rPr>
                <w:delText xml:space="preserve"> after</w:delText>
              </w:r>
            </w:del>
            <w:ins w:id="320" w:author="shashvindu jha" w:date="2024-09-26T18:03:00Z" w16du:dateUtc="2024-09-26T12:33:00Z">
              <w:r w:rsidR="00976131">
                <w:rPr>
                  <w:sz w:val="24"/>
                  <w:szCs w:val="24"/>
                </w:rPr>
                <w:t>.</w:t>
              </w:r>
            </w:ins>
            <w:del w:id="321" w:author="shashvindu jha" w:date="2024-09-26T18:03:00Z" w16du:dateUtc="2024-09-26T12:33:00Z">
              <w:r w:rsidR="002F37F7" w:rsidRPr="001354A3" w:rsidDel="00976131">
                <w:rPr>
                  <w:sz w:val="24"/>
                  <w:szCs w:val="24"/>
                </w:rPr>
                <w:delText xml:space="preserve"> s</w:delText>
              </w:r>
            </w:del>
            <w:del w:id="322" w:author="shashvindu jha" w:date="2024-09-26T18:02:00Z" w16du:dateUtc="2024-09-26T12:32:00Z">
              <w:r w:rsidR="002F37F7" w:rsidRPr="001354A3" w:rsidDel="00976131">
                <w:rPr>
                  <w:sz w:val="24"/>
                  <w:szCs w:val="24"/>
                </w:rPr>
                <w:delText>electing a topic</w:delText>
              </w:r>
            </w:del>
            <w:del w:id="323" w:author="shashvindu jha" w:date="2024-09-26T18:03:00Z" w16du:dateUtc="2024-09-26T12:33:00Z">
              <w:r w:rsidR="002F37F7" w:rsidRPr="001354A3" w:rsidDel="00976131">
                <w:rPr>
                  <w:sz w:val="24"/>
                  <w:szCs w:val="24"/>
                </w:rPr>
                <w:delText>.</w:delText>
              </w:r>
            </w:del>
          </w:p>
          <w:p w14:paraId="7F47A337" w14:textId="14FE358C" w:rsidR="00976131" w:rsidRDefault="00976131" w:rsidP="00BE7818">
            <w:pPr>
              <w:spacing w:after="0" w:line="360" w:lineRule="auto"/>
              <w:rPr>
                <w:ins w:id="324" w:author="shashvindu jha" w:date="2024-09-26T18:05:00Z" w16du:dateUtc="2024-09-26T12:35:00Z"/>
                <w:sz w:val="24"/>
                <w:szCs w:val="24"/>
              </w:rPr>
              <w:pPrChange w:id="325" w:author="shashvindu jha" w:date="2024-09-27T10:53:00Z" w16du:dateUtc="2024-09-27T05:23:00Z">
                <w:pPr/>
              </w:pPrChange>
            </w:pPr>
            <w:ins w:id="326" w:author="shashvindu jha" w:date="2024-09-26T18:04:00Z" w16du:dateUtc="2024-09-26T12:34:00Z">
              <w:r w:rsidRPr="001354A3">
                <w:rPr>
                  <w:sz w:val="24"/>
                  <w:szCs w:val="24"/>
                </w:rPr>
                <w:t xml:space="preserve">The chatbot shall fetch data from the backend API based on the selected </w:t>
              </w:r>
            </w:ins>
            <w:ins w:id="327" w:author="shashvindu jha" w:date="2024-09-26T18:27:00Z" w16du:dateUtc="2024-09-26T12:57:00Z">
              <w:r w:rsidR="008C5514">
                <w:rPr>
                  <w:sz w:val="24"/>
                  <w:szCs w:val="24"/>
                </w:rPr>
                <w:t xml:space="preserve">module </w:t>
              </w:r>
            </w:ins>
            <w:ins w:id="328" w:author="shashvindu jha" w:date="2024-09-26T18:04:00Z" w16du:dateUtc="2024-09-26T12:34:00Z">
              <w:r w:rsidRPr="001354A3">
                <w:rPr>
                  <w:sz w:val="24"/>
                  <w:szCs w:val="24"/>
                </w:rPr>
                <w:t xml:space="preserve">and topic when the user presses </w:t>
              </w:r>
              <w:r>
                <w:rPr>
                  <w:sz w:val="24"/>
                  <w:szCs w:val="24"/>
                </w:rPr>
                <w:t xml:space="preserve">the </w:t>
              </w:r>
              <w:r w:rsidRPr="008C5514">
                <w:rPr>
                  <w:b/>
                  <w:bCs/>
                  <w:sz w:val="24"/>
                  <w:szCs w:val="24"/>
                  <w:rPrChange w:id="329" w:author="shashvindu jha" w:date="2024-09-26T18:27:00Z" w16du:dateUtc="2024-09-26T12:57:00Z">
                    <w:rPr>
                      <w:sz w:val="24"/>
                      <w:szCs w:val="24"/>
                    </w:rPr>
                  </w:rPrChange>
                </w:rPr>
                <w:t>Enter</w:t>
              </w:r>
              <w:r>
                <w:rPr>
                  <w:sz w:val="24"/>
                  <w:szCs w:val="24"/>
                </w:rPr>
                <w:t xml:space="preserve"> or </w:t>
              </w:r>
              <w:r w:rsidRPr="008C5514">
                <w:rPr>
                  <w:b/>
                  <w:bCs/>
                  <w:sz w:val="24"/>
                  <w:szCs w:val="24"/>
                  <w:rPrChange w:id="330" w:author="shashvindu jha" w:date="2024-09-26T18:27:00Z" w16du:dateUtc="2024-09-26T12:57:00Z">
                    <w:rPr>
                      <w:sz w:val="24"/>
                      <w:szCs w:val="24"/>
                    </w:rPr>
                  </w:rPrChange>
                </w:rPr>
                <w:t>Send Button</w:t>
              </w:r>
              <w:r w:rsidRPr="001354A3">
                <w:rPr>
                  <w:sz w:val="24"/>
                  <w:szCs w:val="24"/>
                </w:rPr>
                <w:t>.</w:t>
              </w:r>
            </w:ins>
          </w:p>
          <w:p w14:paraId="7FC09DAB" w14:textId="32E70DB4" w:rsidR="00976131" w:rsidRPr="001354A3" w:rsidRDefault="00976131" w:rsidP="00BE7818">
            <w:pPr>
              <w:spacing w:after="0" w:line="360" w:lineRule="auto"/>
              <w:rPr>
                <w:sz w:val="24"/>
                <w:szCs w:val="24"/>
              </w:rPr>
              <w:pPrChange w:id="331" w:author="shashvindu jha" w:date="2024-09-27T10:53:00Z" w16du:dateUtc="2024-09-27T05:23:00Z">
                <w:pPr/>
              </w:pPrChange>
            </w:pPr>
            <w:ins w:id="332" w:author="shashvindu jha" w:date="2024-09-26T18:05:00Z" w16du:dateUtc="2024-09-26T12:35:00Z">
              <w:r w:rsidRPr="001354A3">
                <w:rPr>
                  <w:sz w:val="24"/>
                  <w:szCs w:val="24"/>
                </w:rPr>
                <w:t>The</w:t>
              </w:r>
            </w:ins>
            <w:ins w:id="333" w:author="shashvindu jha" w:date="2024-09-26T18:06:00Z" w16du:dateUtc="2024-09-26T12:36:00Z">
              <w:r w:rsidR="00FD3B3F" w:rsidRPr="001354A3">
                <w:rPr>
                  <w:sz w:val="24"/>
                  <w:szCs w:val="24"/>
                </w:rPr>
                <w:t xml:space="preserve"> contextual</w:t>
              </w:r>
            </w:ins>
            <w:ins w:id="334" w:author="shashvindu jha" w:date="2024-09-26T18:05:00Z" w16du:dateUtc="2024-09-26T12:35:00Z">
              <w:r w:rsidRPr="001354A3">
                <w:rPr>
                  <w:sz w:val="24"/>
                  <w:szCs w:val="24"/>
                </w:rPr>
                <w:t xml:space="preserve"> response </w:t>
              </w:r>
              <w:r w:rsidR="00FD3B3F">
                <w:rPr>
                  <w:sz w:val="24"/>
                  <w:szCs w:val="24"/>
                </w:rPr>
                <w:t>will be displayed</w:t>
              </w:r>
              <w:r w:rsidRPr="001354A3">
                <w:rPr>
                  <w:sz w:val="24"/>
                  <w:szCs w:val="24"/>
                </w:rPr>
                <w:t xml:space="preserve"> in the ChatBot</w:t>
              </w:r>
              <w:r w:rsidR="00FD3B3F">
                <w:rPr>
                  <w:sz w:val="24"/>
                  <w:szCs w:val="24"/>
                </w:rPr>
                <w:t xml:space="preserve"> in </w:t>
              </w:r>
            </w:ins>
            <w:ins w:id="335" w:author="shashvindu jha" w:date="2024-09-26T18:28:00Z" w16du:dateUtc="2024-09-26T12:58:00Z">
              <w:r w:rsidR="008C5514">
                <w:rPr>
                  <w:sz w:val="24"/>
                  <w:szCs w:val="24"/>
                </w:rPr>
                <w:t xml:space="preserve">the form of </w:t>
              </w:r>
            </w:ins>
            <w:ins w:id="336" w:author="shashvindu jha" w:date="2024-09-26T18:05:00Z" w16du:dateUtc="2024-09-26T12:35:00Z">
              <w:r w:rsidR="00FD3B3F">
                <w:rPr>
                  <w:sz w:val="24"/>
                  <w:szCs w:val="24"/>
                </w:rPr>
                <w:t>text or URL</w:t>
              </w:r>
              <w:r w:rsidRPr="001354A3">
                <w:rPr>
                  <w:sz w:val="24"/>
                  <w:szCs w:val="24"/>
                </w:rPr>
                <w:t>.</w:t>
              </w:r>
            </w:ins>
          </w:p>
        </w:tc>
      </w:tr>
      <w:tr w:rsidR="002F37F7" w:rsidRPr="00EE1DC5" w:rsidDel="00976131" w14:paraId="3036A0B7" w14:textId="6992EA88" w:rsidTr="00CD6A91">
        <w:trPr>
          <w:trHeight w:val="935"/>
          <w:del w:id="337" w:author="shashvindu jha" w:date="2024-09-26T18:04:00Z"/>
          <w:trPrChange w:id="338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9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51CCBE" w14:textId="6518F0E8" w:rsidR="002F37F7" w:rsidRPr="001658F6" w:rsidDel="00976131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340" w:author="shashvindu jha" w:date="2024-09-26T18:04:00Z" w16du:dateUtc="2024-09-26T12:34:00Z"/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1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289707" w14:textId="08DEE20E" w:rsidR="002F37F7" w:rsidRPr="001354A3" w:rsidDel="00976131" w:rsidRDefault="002F37F7" w:rsidP="000E7751">
            <w:pPr>
              <w:spacing w:line="360" w:lineRule="auto"/>
              <w:rPr>
                <w:del w:id="342" w:author="shashvindu jha" w:date="2024-09-26T18:04:00Z" w16du:dateUtc="2024-09-26T12:34:00Z"/>
                <w:sz w:val="24"/>
                <w:szCs w:val="24"/>
              </w:rPr>
              <w:pPrChange w:id="343" w:author="shashvindu jha" w:date="2024-09-27T10:47:00Z" w16du:dateUtc="2024-09-27T05:17:00Z">
                <w:pPr/>
              </w:pPrChange>
            </w:pPr>
            <w:del w:id="344" w:author="shashvindu jha" w:date="2024-09-26T18:04:00Z" w16du:dateUtc="2024-09-26T12:34:00Z">
              <w:r w:rsidRPr="001354A3" w:rsidDel="00976131">
                <w:rPr>
                  <w:sz w:val="24"/>
                  <w:szCs w:val="24"/>
                </w:rPr>
                <w:delText>The chatbot shall fetch data from the backend API based on the selected category and topic when the user presses Enter in the text input.</w:delText>
              </w:r>
            </w:del>
          </w:p>
        </w:tc>
      </w:tr>
      <w:tr w:rsidR="002F37F7" w:rsidRPr="00EE1DC5" w:rsidDel="00FD3B3F" w14:paraId="33BF2888" w14:textId="2E6B916F" w:rsidTr="00CD6A91">
        <w:trPr>
          <w:trHeight w:val="935"/>
          <w:del w:id="345" w:author="shashvindu jha" w:date="2024-09-26T18:06:00Z"/>
          <w:trPrChange w:id="346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7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48E146" w14:textId="02AA954A" w:rsidR="002F37F7" w:rsidRPr="001658F6" w:rsidDel="00FD3B3F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348" w:author="shashvindu jha" w:date="2024-09-26T18:06:00Z" w16du:dateUtc="2024-09-26T12:36:00Z"/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9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CF73BD4" w14:textId="652DF060" w:rsidR="002F37F7" w:rsidRPr="001354A3" w:rsidDel="00FD3B3F" w:rsidRDefault="002F37F7" w:rsidP="000E7751">
            <w:pPr>
              <w:spacing w:line="360" w:lineRule="auto"/>
              <w:rPr>
                <w:del w:id="350" w:author="shashvindu jha" w:date="2024-09-26T18:06:00Z" w16du:dateUtc="2024-09-26T12:36:00Z"/>
                <w:sz w:val="24"/>
                <w:szCs w:val="24"/>
              </w:rPr>
              <w:pPrChange w:id="351" w:author="shashvindu jha" w:date="2024-09-27T10:47:00Z" w16du:dateUtc="2024-09-27T05:17:00Z">
                <w:pPr/>
              </w:pPrChange>
            </w:pPr>
            <w:del w:id="352" w:author="shashvindu jha" w:date="2024-09-26T18:05:00Z" w16du:dateUtc="2024-09-26T12:35:00Z">
              <w:r w:rsidRPr="001354A3" w:rsidDel="00976131">
                <w:rPr>
                  <w:sz w:val="24"/>
                  <w:szCs w:val="24"/>
                </w:rPr>
                <w:delText xml:space="preserve">The chatbot shall display the response from the backend in the </w:delText>
              </w:r>
              <w:r w:rsidR="00A00CB7" w:rsidRPr="001354A3" w:rsidDel="00976131">
                <w:rPr>
                  <w:sz w:val="24"/>
                  <w:szCs w:val="24"/>
                </w:rPr>
                <w:delText>ChatBot</w:delText>
              </w:r>
              <w:r w:rsidRPr="001354A3" w:rsidDel="00976131">
                <w:rPr>
                  <w:sz w:val="24"/>
                  <w:szCs w:val="24"/>
                </w:rPr>
                <w:delText>.</w:delText>
              </w:r>
            </w:del>
          </w:p>
        </w:tc>
      </w:tr>
      <w:tr w:rsidR="002F37F7" w:rsidRPr="00EE1DC5" w:rsidDel="00FD3B3F" w14:paraId="598A0D59" w14:textId="7C576A7A" w:rsidTr="00CD6A91">
        <w:trPr>
          <w:trHeight w:val="935"/>
          <w:del w:id="353" w:author="shashvindu jha" w:date="2024-09-26T18:06:00Z"/>
          <w:trPrChange w:id="354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5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5E6577A" w14:textId="7BBBDBF7" w:rsidR="002F37F7" w:rsidRPr="001658F6" w:rsidDel="00FD3B3F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356" w:author="shashvindu jha" w:date="2024-09-26T18:06:00Z" w16du:dateUtc="2024-09-26T12:36:00Z"/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7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B6A2A2" w14:textId="2166B5C1" w:rsidR="002F37F7" w:rsidRPr="001354A3" w:rsidDel="00FD3B3F" w:rsidRDefault="002F37F7" w:rsidP="000E7751">
            <w:pPr>
              <w:spacing w:line="360" w:lineRule="auto"/>
              <w:rPr>
                <w:del w:id="358" w:author="shashvindu jha" w:date="2024-09-26T18:06:00Z" w16du:dateUtc="2024-09-26T12:36:00Z"/>
                <w:sz w:val="24"/>
                <w:szCs w:val="24"/>
              </w:rPr>
              <w:pPrChange w:id="359" w:author="shashvindu jha" w:date="2024-09-27T10:47:00Z" w16du:dateUtc="2024-09-27T05:17:00Z">
                <w:pPr/>
              </w:pPrChange>
            </w:pPr>
            <w:del w:id="360" w:author="shashvindu jha" w:date="2024-09-26T18:06:00Z" w16du:dateUtc="2024-09-26T12:36:00Z">
              <w:r w:rsidRPr="001354A3" w:rsidDel="00FD3B3F">
                <w:rPr>
                  <w:sz w:val="24"/>
                  <w:szCs w:val="24"/>
                </w:rPr>
                <w:delText>The chatbot shall provide a "restart" option, allowing users to reset the conversation and start over.</w:delText>
              </w:r>
            </w:del>
          </w:p>
        </w:tc>
      </w:tr>
      <w:tr w:rsidR="002F37F7" w:rsidRPr="00EE1DC5" w14:paraId="1383BE55" w14:textId="77777777" w:rsidTr="00CD6A91">
        <w:trPr>
          <w:trHeight w:val="935"/>
          <w:trPrChange w:id="361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2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3A0D4B" w14:textId="77777777" w:rsidR="002F37F7" w:rsidRPr="001658F6" w:rsidRDefault="002F37F7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  <w:pPrChange w:id="363" w:author="shashvindu jha" w:date="2024-09-27T10:53:00Z" w16du:dateUtc="2024-09-27T05:23:00Z">
                <w:pPr>
                  <w:pStyle w:val="ListParagraph"/>
                  <w:numPr>
                    <w:numId w:val="17"/>
                  </w:numPr>
                  <w:spacing w:before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4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1CEB81" w14:textId="07E5CF5D" w:rsidR="002F37F7" w:rsidRPr="001354A3" w:rsidRDefault="002F37F7" w:rsidP="00BE7818">
            <w:pPr>
              <w:spacing w:after="0" w:line="360" w:lineRule="auto"/>
              <w:rPr>
                <w:sz w:val="24"/>
                <w:szCs w:val="24"/>
              </w:rPr>
              <w:pPrChange w:id="365" w:author="shashvindu jha" w:date="2024-09-27T10:53:00Z" w16du:dateUtc="2024-09-27T05:23:00Z">
                <w:pPr/>
              </w:pPrChange>
            </w:pPr>
            <w:del w:id="366" w:author="shashvindu jha" w:date="2024-09-26T18:07:00Z" w16du:dateUtc="2024-09-26T12:37:00Z">
              <w:r w:rsidRPr="001354A3" w:rsidDel="00FD3B3F">
                <w:rPr>
                  <w:sz w:val="24"/>
                  <w:szCs w:val="24"/>
                </w:rPr>
                <w:delText xml:space="preserve">The chatbot shall provide </w:delText>
              </w:r>
            </w:del>
            <w:del w:id="367" w:author="shashvindu jha" w:date="2024-09-26T18:06:00Z" w16du:dateUtc="2024-09-26T12:36:00Z">
              <w:r w:rsidRPr="001354A3" w:rsidDel="00FD3B3F">
                <w:rPr>
                  <w:sz w:val="24"/>
                  <w:szCs w:val="24"/>
                </w:rPr>
                <w:delText xml:space="preserve">contextual </w:delText>
              </w:r>
            </w:del>
            <w:del w:id="368" w:author="shashvindu jha" w:date="2024-09-26T18:07:00Z" w16du:dateUtc="2024-09-26T12:37:00Z">
              <w:r w:rsidRPr="001354A3" w:rsidDel="00FD3B3F">
                <w:rPr>
                  <w:sz w:val="24"/>
                  <w:szCs w:val="24"/>
                </w:rPr>
                <w:delText>responses based on previous user selections and queries to enhance the relevance of the information shared.</w:delText>
              </w:r>
            </w:del>
            <w:ins w:id="369" w:author="shashvindu jha" w:date="2024-09-26T18:07:00Z" w16du:dateUtc="2024-09-26T12:37:00Z">
              <w:r w:rsidR="00FD3B3F">
                <w:rPr>
                  <w:sz w:val="24"/>
                  <w:szCs w:val="24"/>
                </w:rPr>
                <w:t xml:space="preserve">Every chat will be </w:t>
              </w:r>
            </w:ins>
            <w:ins w:id="370" w:author="shashvindu jha" w:date="2024-09-26T18:08:00Z" w16du:dateUtc="2024-09-26T12:38:00Z">
              <w:r w:rsidR="00FD3B3F">
                <w:rPr>
                  <w:sz w:val="24"/>
                  <w:szCs w:val="24"/>
                </w:rPr>
                <w:t xml:space="preserve">stateless and </w:t>
              </w:r>
            </w:ins>
            <w:ins w:id="371" w:author="shashvindu jha" w:date="2024-09-26T18:18:00Z" w16du:dateUtc="2024-09-26T12:48:00Z">
              <w:r w:rsidR="00CD6A91" w:rsidRPr="00FD3B3F">
                <w:rPr>
                  <w:sz w:val="24"/>
                  <w:szCs w:val="24"/>
                </w:rPr>
                <w:t>it</w:t>
              </w:r>
            </w:ins>
            <w:ins w:id="372" w:author="shashvindu jha" w:date="2024-09-26T18:08:00Z">
              <w:r w:rsidR="00FD3B3F" w:rsidRPr="00FD3B3F">
                <w:rPr>
                  <w:sz w:val="24"/>
                  <w:szCs w:val="24"/>
                </w:rPr>
                <w:t xml:space="preserve"> treats each conversation as independent and doesn't maintain context or memory of prior exchanges.</w:t>
              </w:r>
            </w:ins>
          </w:p>
        </w:tc>
      </w:tr>
      <w:tr w:rsidR="002F37F7" w:rsidRPr="00EE1DC5" w14:paraId="3CAB002A" w14:textId="77777777" w:rsidTr="00CD6A91">
        <w:trPr>
          <w:trHeight w:val="935"/>
          <w:trPrChange w:id="373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4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53669CD" w14:textId="77777777" w:rsidR="002F37F7" w:rsidRPr="001658F6" w:rsidRDefault="002F37F7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  <w:pPrChange w:id="375" w:author="shashvindu jha" w:date="2024-09-27T10:54:00Z" w16du:dateUtc="2024-09-27T05:24:00Z">
                <w:pPr>
                  <w:pStyle w:val="ListParagraph"/>
                  <w:numPr>
                    <w:numId w:val="17"/>
                  </w:numPr>
                  <w:spacing w:before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6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FFF964" w14:textId="09585597" w:rsidR="002F37F7" w:rsidRDefault="002F37F7" w:rsidP="00BE7818">
            <w:pPr>
              <w:spacing w:after="0" w:line="360" w:lineRule="auto"/>
              <w:rPr>
                <w:ins w:id="377" w:author="shashvindu jha" w:date="2024-09-26T18:09:00Z" w16du:dateUtc="2024-09-26T12:39:00Z"/>
                <w:sz w:val="24"/>
                <w:szCs w:val="24"/>
              </w:rPr>
              <w:pPrChange w:id="378" w:author="shashvindu jha" w:date="2024-09-27T10:54:00Z" w16du:dateUtc="2024-09-27T05:24:00Z">
                <w:pPr/>
              </w:pPrChange>
            </w:pPr>
            <w:del w:id="379" w:author="shashvindu jha" w:date="2024-09-26T18:29:00Z" w16du:dateUtc="2024-09-26T12:59:00Z">
              <w:r w:rsidRPr="001354A3" w:rsidDel="008C5514">
                <w:rPr>
                  <w:sz w:val="24"/>
                  <w:szCs w:val="24"/>
                </w:rPr>
                <w:delText>The chatb</w:delText>
              </w:r>
            </w:del>
            <w:del w:id="380" w:author="shashvindu jha" w:date="2024-09-26T18:28:00Z" w16du:dateUtc="2024-09-26T12:58:00Z">
              <w:r w:rsidRPr="001354A3" w:rsidDel="008C5514">
                <w:rPr>
                  <w:sz w:val="24"/>
                  <w:szCs w:val="24"/>
                </w:rPr>
                <w:delText xml:space="preserve">ot shall </w:delText>
              </w:r>
            </w:del>
            <w:ins w:id="381" w:author="shashvindu jha" w:date="2024-09-26T18:29:00Z" w16du:dateUtc="2024-09-26T12:59:00Z">
              <w:r w:rsidR="008C5514">
                <w:rPr>
                  <w:sz w:val="24"/>
                  <w:szCs w:val="24"/>
                </w:rPr>
                <w:t>A</w:t>
              </w:r>
            </w:ins>
            <w:del w:id="382" w:author="shashvindu jha" w:date="2024-09-26T18:29:00Z" w16du:dateUtc="2024-09-26T12:59:00Z">
              <w:r w:rsidRPr="001354A3" w:rsidDel="008C5514">
                <w:rPr>
                  <w:sz w:val="24"/>
                  <w:szCs w:val="24"/>
                </w:rPr>
                <w:delText>a</w:delText>
              </w:r>
            </w:del>
            <w:r w:rsidRPr="001354A3">
              <w:rPr>
                <w:sz w:val="24"/>
                <w:szCs w:val="24"/>
              </w:rPr>
              <w:t>sk clarifying questions if user input is ambiguous or insufficient to generate a meaningful response.</w:t>
            </w:r>
          </w:p>
          <w:p w14:paraId="0385BCDC" w14:textId="22D87207" w:rsidR="00FD3B3F" w:rsidRPr="001354A3" w:rsidRDefault="008C5514" w:rsidP="00BE7818">
            <w:pPr>
              <w:spacing w:after="0" w:line="360" w:lineRule="auto"/>
              <w:rPr>
                <w:sz w:val="24"/>
                <w:szCs w:val="24"/>
              </w:rPr>
              <w:pPrChange w:id="383" w:author="shashvindu jha" w:date="2024-09-27T10:54:00Z" w16du:dateUtc="2024-09-27T05:24:00Z">
                <w:pPr/>
              </w:pPrChange>
            </w:pPr>
            <w:ins w:id="384" w:author="shashvindu jha" w:date="2024-09-26T18:29:00Z" w16du:dateUtc="2024-09-26T12:59:00Z">
              <w:r>
                <w:rPr>
                  <w:sz w:val="24"/>
                  <w:szCs w:val="24"/>
                  <w:lang w:val="en-IN"/>
                </w:rPr>
                <w:t>D</w:t>
              </w:r>
            </w:ins>
            <w:ins w:id="385" w:author="shashvindu jha" w:date="2024-09-26T18:09:00Z" w16du:dateUtc="2024-09-26T12:39:00Z">
              <w:r w:rsidR="00FD3B3F" w:rsidRPr="001354A3">
                <w:rPr>
                  <w:sz w:val="24"/>
                  <w:szCs w:val="24"/>
                  <w:lang w:val="en-IN"/>
                </w:rPr>
                <w:t>isplay a list of sample queries or topics to assist users in formulating their questions.</w:t>
              </w:r>
            </w:ins>
          </w:p>
        </w:tc>
      </w:tr>
      <w:tr w:rsidR="002F37F7" w:rsidRPr="00EE1DC5" w:rsidDel="000E7751" w14:paraId="39627A7D" w14:textId="2E41A554" w:rsidTr="00CD6A91">
        <w:trPr>
          <w:trHeight w:val="935"/>
          <w:del w:id="386" w:author="shashvindu jha" w:date="2024-09-27T10:41:00Z" w16du:dateUtc="2024-09-27T05:11:00Z"/>
          <w:trPrChange w:id="387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8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BE6851" w14:textId="35AD2EA4" w:rsidR="002F37F7" w:rsidRPr="001658F6" w:rsidDel="000E7751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389" w:author="shashvindu jha" w:date="2024-09-27T10:41:00Z" w16du:dateUtc="2024-09-27T05:11:00Z"/>
                <w:moveFrom w:id="390" w:author="shashvindu jha" w:date="2024-09-26T18:17:00Z" w16du:dateUtc="2024-09-26T12:47:00Z"/>
                <w:rFonts w:ascii="Bookman Old Style" w:hAnsi="Bookman Old Style"/>
                <w:sz w:val="24"/>
                <w:szCs w:val="24"/>
              </w:rPr>
            </w:pPr>
            <w:moveFromRangeStart w:id="391" w:author="shashvindu jha" w:date="2024-09-26T18:17:00Z" w:name="move178267091"/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92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B4C125" w14:textId="59370181" w:rsidR="002F37F7" w:rsidRPr="001354A3" w:rsidDel="000E7751" w:rsidRDefault="002F37F7" w:rsidP="000E7751">
            <w:pPr>
              <w:spacing w:line="360" w:lineRule="auto"/>
              <w:rPr>
                <w:del w:id="393" w:author="shashvindu jha" w:date="2024-09-27T10:41:00Z" w16du:dateUtc="2024-09-27T05:11:00Z"/>
                <w:moveFrom w:id="394" w:author="shashvindu jha" w:date="2024-09-26T18:17:00Z" w16du:dateUtc="2024-09-26T12:47:00Z"/>
                <w:sz w:val="24"/>
                <w:szCs w:val="24"/>
              </w:rPr>
              <w:pPrChange w:id="395" w:author="shashvindu jha" w:date="2024-09-27T10:47:00Z" w16du:dateUtc="2024-09-27T05:17:00Z">
                <w:pPr/>
              </w:pPrChange>
            </w:pPr>
            <w:moveFrom w:id="396" w:author="shashvindu jha" w:date="2024-09-26T18:17:00Z" w16du:dateUtc="2024-09-26T12:47:00Z">
              <w:del w:id="397" w:author="shashvindu jha" w:date="2024-09-27T10:41:00Z" w16du:dateUtc="2024-09-27T05:11:00Z">
                <w:r w:rsidRPr="001354A3" w:rsidDel="000E7751">
                  <w:rPr>
                    <w:sz w:val="24"/>
                    <w:szCs w:val="24"/>
                  </w:rPr>
                  <w:delText>The chatbot shall include a "Help" feature that provides users with guidance on how to use the chatbot effectively.</w:delText>
                </w:r>
              </w:del>
            </w:moveFrom>
          </w:p>
        </w:tc>
      </w:tr>
      <w:moveFromRangeEnd w:id="391"/>
      <w:tr w:rsidR="002F37F7" w:rsidRPr="00EE1DC5" w:rsidDel="00FD3B3F" w14:paraId="40A04364" w14:textId="750874C8" w:rsidTr="00CD6A91">
        <w:trPr>
          <w:trHeight w:val="935"/>
          <w:del w:id="398" w:author="shashvindu jha" w:date="2024-09-26T18:09:00Z"/>
          <w:trPrChange w:id="399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0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3971EB" w14:textId="5F6096C8" w:rsidR="002F37F7" w:rsidRPr="001658F6" w:rsidDel="00FD3B3F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401" w:author="shashvindu jha" w:date="2024-09-26T18:09:00Z" w16du:dateUtc="2024-09-26T12:39:00Z"/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2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D4251B" w14:textId="17856F38" w:rsidR="002F37F7" w:rsidRPr="001658F6" w:rsidDel="00FD3B3F" w:rsidRDefault="002F37F7" w:rsidP="000E7751">
            <w:pPr>
              <w:spacing w:line="360" w:lineRule="auto"/>
              <w:rPr>
                <w:del w:id="403" w:author="shashvindu jha" w:date="2024-09-26T18:09:00Z" w16du:dateUtc="2024-09-26T12:39:00Z"/>
                <w:sz w:val="24"/>
                <w:szCs w:val="24"/>
                <w:lang w:val="en-IN"/>
              </w:rPr>
              <w:pPrChange w:id="404" w:author="shashvindu jha" w:date="2024-09-27T10:47:00Z" w16du:dateUtc="2024-09-27T05:17:00Z">
                <w:pPr/>
              </w:pPrChange>
            </w:pPr>
            <w:del w:id="405" w:author="shashvindu jha" w:date="2024-09-26T18:09:00Z" w16du:dateUtc="2024-09-26T12:39:00Z">
              <w:r w:rsidRPr="001354A3" w:rsidDel="00FD3B3F">
                <w:rPr>
                  <w:sz w:val="24"/>
                  <w:szCs w:val="24"/>
                  <w:lang w:val="en-IN"/>
                </w:rPr>
                <w:delText>The chatbot shall display a list of sample queries or topics to assist users in formulating their questions.</w:delText>
              </w:r>
            </w:del>
          </w:p>
        </w:tc>
      </w:tr>
      <w:tr w:rsidR="002F37F7" w:rsidRPr="00EE1DC5" w:rsidDel="00FD3B3F" w14:paraId="594AE3B6" w14:textId="55D96C89" w:rsidTr="00CD6A91">
        <w:trPr>
          <w:trHeight w:val="935"/>
          <w:del w:id="406" w:author="shashvindu jha" w:date="2024-09-26T18:09:00Z"/>
          <w:trPrChange w:id="407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8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B70AAD" w14:textId="50144A2D" w:rsidR="002F37F7" w:rsidRPr="001658F6" w:rsidDel="00FD3B3F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409" w:author="shashvindu jha" w:date="2024-09-26T18:09:00Z" w16du:dateUtc="2024-09-26T12:39:00Z"/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0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F213DC1" w14:textId="6B8E86E2" w:rsidR="002F37F7" w:rsidRPr="001354A3" w:rsidDel="00FD3B3F" w:rsidRDefault="002F37F7" w:rsidP="000E7751">
            <w:pPr>
              <w:spacing w:line="360" w:lineRule="auto"/>
              <w:rPr>
                <w:del w:id="411" w:author="shashvindu jha" w:date="2024-09-26T18:09:00Z" w16du:dateUtc="2024-09-26T12:39:00Z"/>
                <w:sz w:val="24"/>
                <w:szCs w:val="24"/>
              </w:rPr>
              <w:pPrChange w:id="412" w:author="shashvindu jha" w:date="2024-09-27T10:47:00Z" w16du:dateUtc="2024-09-27T05:17:00Z">
                <w:pPr/>
              </w:pPrChange>
            </w:pPr>
            <w:del w:id="413" w:author="shashvindu jha" w:date="2024-09-26T18:09:00Z" w16du:dateUtc="2024-09-26T12:39:00Z">
              <w:r w:rsidRPr="001354A3" w:rsidDel="00FD3B3F">
                <w:rPr>
                  <w:sz w:val="24"/>
                  <w:szCs w:val="24"/>
                </w:rPr>
                <w:delText>The chatbot shall allow users to specify the type of visualization they prefer (e.g., bar chart, pie chart) and render it accordingly.</w:delText>
              </w:r>
            </w:del>
          </w:p>
        </w:tc>
      </w:tr>
      <w:tr w:rsidR="002F37F7" w:rsidRPr="00EE1DC5" w:rsidDel="00FD3B3F" w14:paraId="5CD90D2B" w14:textId="4E681756" w:rsidTr="00CD6A91">
        <w:trPr>
          <w:trHeight w:val="935"/>
          <w:del w:id="414" w:author="shashvindu jha" w:date="2024-09-26T18:15:00Z"/>
          <w:trPrChange w:id="415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6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FAD12D4" w14:textId="39B253CC" w:rsidR="002F37F7" w:rsidRPr="001658F6" w:rsidDel="00FD3B3F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417" w:author="shashvindu jha" w:date="2024-09-26T18:15:00Z" w16du:dateUtc="2024-09-26T12:45:00Z"/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8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B827BB" w14:textId="09459B6B" w:rsidR="002F37F7" w:rsidRPr="001354A3" w:rsidDel="00FD3B3F" w:rsidRDefault="002F37F7" w:rsidP="000E7751">
            <w:pPr>
              <w:spacing w:line="360" w:lineRule="auto"/>
              <w:rPr>
                <w:del w:id="419" w:author="shashvindu jha" w:date="2024-09-26T18:15:00Z" w16du:dateUtc="2024-09-26T12:45:00Z"/>
                <w:sz w:val="24"/>
                <w:szCs w:val="24"/>
              </w:rPr>
              <w:pPrChange w:id="420" w:author="shashvindu jha" w:date="2024-09-27T10:47:00Z" w16du:dateUtc="2024-09-27T05:17:00Z">
                <w:pPr/>
              </w:pPrChange>
            </w:pPr>
            <w:del w:id="421" w:author="shashvindu jha" w:date="2024-09-26T18:14:00Z" w16du:dateUtc="2024-09-26T12:44:00Z">
              <w:r w:rsidRPr="001354A3" w:rsidDel="00FD3B3F">
                <w:rPr>
                  <w:sz w:val="24"/>
                  <w:szCs w:val="24"/>
                </w:rPr>
                <w:delText>The chatbot shall include a feedback option where users can rate their experience and provide comments on the responses received.</w:delText>
              </w:r>
            </w:del>
          </w:p>
        </w:tc>
      </w:tr>
      <w:tr w:rsidR="002F37F7" w:rsidRPr="00EE1DC5" w:rsidDel="00FD3B3F" w14:paraId="4CE0A81D" w14:textId="480BB491" w:rsidTr="00CD6A91">
        <w:trPr>
          <w:trHeight w:val="935"/>
          <w:del w:id="422" w:author="shashvindu jha" w:date="2024-09-26T18:09:00Z"/>
          <w:trPrChange w:id="423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4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14547B" w14:textId="4D936687" w:rsidR="002F37F7" w:rsidRPr="001658F6" w:rsidDel="00FD3B3F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425" w:author="shashvindu jha" w:date="2024-09-26T18:09:00Z" w16du:dateUtc="2024-09-26T12:39:00Z"/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6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230AD9" w14:textId="376744EB" w:rsidR="002F37F7" w:rsidRPr="001354A3" w:rsidDel="00FD3B3F" w:rsidRDefault="002F37F7" w:rsidP="000E7751">
            <w:pPr>
              <w:spacing w:line="360" w:lineRule="auto"/>
              <w:rPr>
                <w:del w:id="427" w:author="shashvindu jha" w:date="2024-09-26T18:09:00Z" w16du:dateUtc="2024-09-26T12:39:00Z"/>
                <w:sz w:val="24"/>
                <w:szCs w:val="24"/>
                <w:lang w:val="en-IN"/>
              </w:rPr>
              <w:pPrChange w:id="428" w:author="shashvindu jha" w:date="2024-09-27T10:47:00Z" w16du:dateUtc="2024-09-27T05:17:00Z">
                <w:pPr/>
              </w:pPrChange>
            </w:pPr>
            <w:del w:id="429" w:author="shashvindu jha" w:date="2024-09-26T18:09:00Z" w16du:dateUtc="2024-09-26T12:39:00Z">
              <w:r w:rsidRPr="001354A3" w:rsidDel="00FD3B3F">
                <w:rPr>
                  <w:sz w:val="24"/>
                  <w:szCs w:val="24"/>
                  <w:lang w:val="en-IN"/>
                </w:rPr>
                <w:delText>The chatbot shall be able to fetch real-time data from the backend if the dataset is updated frequently (e.g., live statistics).</w:delText>
              </w:r>
            </w:del>
          </w:p>
          <w:p w14:paraId="7EF9B6A4" w14:textId="186A7B5F" w:rsidR="002F37F7" w:rsidRPr="001354A3" w:rsidDel="00FD3B3F" w:rsidRDefault="002F37F7" w:rsidP="000E7751">
            <w:pPr>
              <w:spacing w:line="360" w:lineRule="auto"/>
              <w:rPr>
                <w:del w:id="430" w:author="shashvindu jha" w:date="2024-09-26T18:09:00Z" w16du:dateUtc="2024-09-26T12:39:00Z"/>
                <w:sz w:val="24"/>
                <w:szCs w:val="24"/>
              </w:rPr>
              <w:pPrChange w:id="431" w:author="shashvindu jha" w:date="2024-09-27T10:47:00Z" w16du:dateUtc="2024-09-27T05:17:00Z">
                <w:pPr/>
              </w:pPrChange>
            </w:pPr>
            <w:del w:id="432" w:author="shashvindu jha" w:date="2024-09-26T18:09:00Z" w16du:dateUtc="2024-09-26T12:39:00Z">
              <w:r w:rsidRPr="001354A3" w:rsidDel="00FD3B3F">
                <w:rPr>
                  <w:sz w:val="24"/>
                  <w:szCs w:val="24"/>
                  <w:lang w:val="en-IN"/>
                </w:rPr>
                <w:delText xml:space="preserve">  </w:delText>
              </w:r>
            </w:del>
          </w:p>
        </w:tc>
      </w:tr>
      <w:tr w:rsidR="002F37F7" w:rsidRPr="00EE1DC5" w14:paraId="210BE043" w14:textId="77777777" w:rsidTr="00CD6A91">
        <w:trPr>
          <w:trHeight w:val="935"/>
          <w:trPrChange w:id="433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4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F75D78" w14:textId="77777777" w:rsidR="002F37F7" w:rsidRPr="001658F6" w:rsidRDefault="002F37F7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  <w:pPrChange w:id="435" w:author="shashvindu jha" w:date="2024-09-27T10:54:00Z" w16du:dateUtc="2024-09-27T05:24:00Z">
                <w:pPr>
                  <w:pStyle w:val="ListParagraph"/>
                  <w:numPr>
                    <w:numId w:val="17"/>
                  </w:numPr>
                  <w:spacing w:before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6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1C9AD58" w14:textId="11742BA8" w:rsidR="002F37F7" w:rsidRPr="001354A3" w:rsidRDefault="002F37F7" w:rsidP="00BE7818">
            <w:pPr>
              <w:spacing w:after="0" w:line="360" w:lineRule="auto"/>
              <w:rPr>
                <w:sz w:val="24"/>
                <w:szCs w:val="24"/>
              </w:rPr>
              <w:pPrChange w:id="437" w:author="shashvindu jha" w:date="2024-09-27T10:54:00Z" w16du:dateUtc="2024-09-27T05:24:00Z">
                <w:pPr/>
              </w:pPrChange>
            </w:pPr>
            <w:del w:id="438" w:author="shashvindu jha" w:date="2024-09-26T18:29:00Z" w16du:dateUtc="2024-09-26T12:59:00Z">
              <w:r w:rsidRPr="001354A3" w:rsidDel="008C5514">
                <w:rPr>
                  <w:sz w:val="24"/>
                  <w:szCs w:val="24"/>
                </w:rPr>
                <w:delText>The chatbot shall h</w:delText>
              </w:r>
            </w:del>
            <w:ins w:id="439" w:author="shashvindu jha" w:date="2024-09-26T18:29:00Z" w16du:dateUtc="2024-09-26T12:59:00Z">
              <w:r w:rsidR="008C5514">
                <w:rPr>
                  <w:sz w:val="24"/>
                  <w:szCs w:val="24"/>
                </w:rPr>
                <w:t>H</w:t>
              </w:r>
            </w:ins>
            <w:r w:rsidRPr="001354A3">
              <w:rPr>
                <w:sz w:val="24"/>
                <w:szCs w:val="24"/>
              </w:rPr>
              <w:t>andle multi-part queries (e.g., “Show me the mean and median for the last five years”) and provide consolidated responses.</w:t>
            </w:r>
          </w:p>
        </w:tc>
      </w:tr>
      <w:tr w:rsidR="00CD6A91" w:rsidRPr="00EE1DC5" w:rsidDel="000E7751" w14:paraId="0193F110" w14:textId="1D969655" w:rsidTr="00CD6A91">
        <w:trPr>
          <w:trHeight w:val="935"/>
          <w:del w:id="440" w:author="shashvindu jha" w:date="2024-09-27T10:46:00Z" w16du:dateUtc="2024-09-27T05:16:00Z"/>
          <w:trPrChange w:id="441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2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6415966" w14:textId="4D88156E" w:rsidR="00CD6A91" w:rsidRPr="001658F6" w:rsidDel="000E7751" w:rsidRDefault="00CD6A91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443" w:author="shashvindu jha" w:date="2024-09-27T10:46:00Z" w16du:dateUtc="2024-09-27T05:16:00Z"/>
                <w:moveTo w:id="444" w:author="shashvindu jha" w:date="2024-09-26T18:17:00Z" w16du:dateUtc="2024-09-26T12:47:00Z"/>
                <w:rFonts w:ascii="Bookman Old Style" w:hAnsi="Bookman Old Style"/>
                <w:sz w:val="24"/>
                <w:szCs w:val="24"/>
              </w:rPr>
            </w:pPr>
            <w:moveToRangeStart w:id="445" w:author="shashvindu jha" w:date="2024-09-26T18:17:00Z" w:name="move178267091"/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46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0F7F50" w14:textId="6A1AB4CA" w:rsidR="00CD6A91" w:rsidRPr="001354A3" w:rsidDel="000E7751" w:rsidRDefault="00CD6A91" w:rsidP="000E7751">
            <w:pPr>
              <w:spacing w:line="360" w:lineRule="auto"/>
              <w:rPr>
                <w:del w:id="447" w:author="shashvindu jha" w:date="2024-09-27T10:46:00Z" w16du:dateUtc="2024-09-27T05:16:00Z"/>
                <w:moveTo w:id="448" w:author="shashvindu jha" w:date="2024-09-26T18:17:00Z" w16du:dateUtc="2024-09-26T12:47:00Z"/>
                <w:sz w:val="24"/>
                <w:szCs w:val="24"/>
              </w:rPr>
              <w:pPrChange w:id="449" w:author="shashvindu jha" w:date="2024-09-27T10:47:00Z" w16du:dateUtc="2024-09-27T05:17:00Z">
                <w:pPr/>
              </w:pPrChange>
            </w:pPr>
            <w:moveTo w:id="450" w:author="shashvindu jha" w:date="2024-09-26T18:17:00Z" w16du:dateUtc="2024-09-26T12:47:00Z">
              <w:del w:id="451" w:author="shashvindu jha" w:date="2024-09-26T18:30:00Z" w16du:dateUtc="2024-09-26T13:00:00Z">
                <w:r w:rsidRPr="001354A3" w:rsidDel="008C5514">
                  <w:rPr>
                    <w:sz w:val="24"/>
                    <w:szCs w:val="24"/>
                  </w:rPr>
                  <w:delText>The chatbot shall include</w:delText>
                </w:r>
              </w:del>
              <w:del w:id="452" w:author="shashvindu jha" w:date="2024-09-27T10:46:00Z" w16du:dateUtc="2024-09-27T05:16:00Z">
                <w:r w:rsidRPr="001354A3" w:rsidDel="000E7751">
                  <w:rPr>
                    <w:sz w:val="24"/>
                    <w:szCs w:val="24"/>
                  </w:rPr>
                  <w:delText xml:space="preserve"> a </w:delText>
                </w:r>
              </w:del>
              <w:del w:id="453" w:author="shashvindu jha" w:date="2024-09-26T18:34:00Z" w16du:dateUtc="2024-09-26T13:04:00Z">
                <w:r w:rsidRPr="001354A3" w:rsidDel="008C5514">
                  <w:rPr>
                    <w:sz w:val="24"/>
                    <w:szCs w:val="24"/>
                  </w:rPr>
                  <w:delText>"</w:delText>
                </w:r>
              </w:del>
              <w:del w:id="454" w:author="shashvindu jha" w:date="2024-09-27T10:46:00Z" w16du:dateUtc="2024-09-27T05:16:00Z">
                <w:r w:rsidRPr="008C5514" w:rsidDel="000E7751">
                  <w:rPr>
                    <w:b/>
                    <w:bCs/>
                    <w:sz w:val="24"/>
                    <w:szCs w:val="24"/>
                    <w:rPrChange w:id="455" w:author="shashvindu jha" w:date="2024-09-26T18:34:00Z" w16du:dateUtc="2024-09-26T13:04:00Z">
                      <w:rPr>
                        <w:sz w:val="24"/>
                        <w:szCs w:val="24"/>
                      </w:rPr>
                    </w:rPrChange>
                  </w:rPr>
                  <w:delText>Help</w:delText>
                </w:r>
              </w:del>
              <w:del w:id="456" w:author="shashvindu jha" w:date="2024-09-26T18:34:00Z" w16du:dateUtc="2024-09-26T13:04:00Z">
                <w:r w:rsidRPr="001354A3" w:rsidDel="008C5514">
                  <w:rPr>
                    <w:sz w:val="24"/>
                    <w:szCs w:val="24"/>
                  </w:rPr>
                  <w:delText>"</w:delText>
                </w:r>
              </w:del>
              <w:del w:id="457" w:author="shashvindu jha" w:date="2024-09-26T18:30:00Z" w16du:dateUtc="2024-09-26T13:00:00Z">
                <w:r w:rsidRPr="001354A3" w:rsidDel="008C5514">
                  <w:rPr>
                    <w:sz w:val="24"/>
                    <w:szCs w:val="24"/>
                  </w:rPr>
                  <w:delText xml:space="preserve"> </w:delText>
                </w:r>
              </w:del>
              <w:del w:id="458" w:author="shashvindu jha" w:date="2024-09-27T10:46:00Z" w16du:dateUtc="2024-09-27T05:16:00Z">
                <w:r w:rsidRPr="001354A3" w:rsidDel="000E7751">
                  <w:rPr>
                    <w:sz w:val="24"/>
                    <w:szCs w:val="24"/>
                  </w:rPr>
                  <w:delText xml:space="preserve">feature that </w:delText>
                </w:r>
              </w:del>
              <w:del w:id="459" w:author="shashvindu jha" w:date="2024-09-26T18:30:00Z" w16du:dateUtc="2024-09-26T13:00:00Z">
                <w:r w:rsidRPr="001354A3" w:rsidDel="008C5514">
                  <w:rPr>
                    <w:sz w:val="24"/>
                    <w:szCs w:val="24"/>
                  </w:rPr>
                  <w:delText>provides users</w:delText>
                </w:r>
              </w:del>
              <w:del w:id="460" w:author="shashvindu jha" w:date="2024-09-27T10:46:00Z" w16du:dateUtc="2024-09-27T05:16:00Z">
                <w:r w:rsidRPr="001354A3" w:rsidDel="000E7751">
                  <w:rPr>
                    <w:sz w:val="24"/>
                    <w:szCs w:val="24"/>
                  </w:rPr>
                  <w:delText xml:space="preserve"> with guidance on how to use the </w:delText>
                </w:r>
              </w:del>
              <w:del w:id="461" w:author="shashvindu jha" w:date="2024-09-26T18:31:00Z" w16du:dateUtc="2024-09-26T13:01:00Z">
                <w:r w:rsidRPr="001354A3" w:rsidDel="008C5514">
                  <w:rPr>
                    <w:sz w:val="24"/>
                    <w:szCs w:val="24"/>
                  </w:rPr>
                  <w:delText>c</w:delText>
                </w:r>
              </w:del>
              <w:del w:id="462" w:author="shashvindu jha" w:date="2024-09-27T10:46:00Z" w16du:dateUtc="2024-09-27T05:16:00Z">
                <w:r w:rsidRPr="001354A3" w:rsidDel="000E7751">
                  <w:rPr>
                    <w:sz w:val="24"/>
                    <w:szCs w:val="24"/>
                  </w:rPr>
                  <w:delText>hat</w:delText>
                </w:r>
              </w:del>
              <w:del w:id="463" w:author="shashvindu jha" w:date="2024-09-26T18:31:00Z" w16du:dateUtc="2024-09-26T13:01:00Z">
                <w:r w:rsidRPr="001354A3" w:rsidDel="008C5514">
                  <w:rPr>
                    <w:sz w:val="24"/>
                    <w:szCs w:val="24"/>
                  </w:rPr>
                  <w:delText>b</w:delText>
                </w:r>
              </w:del>
              <w:del w:id="464" w:author="shashvindu jha" w:date="2024-09-27T10:46:00Z" w16du:dateUtc="2024-09-27T05:16:00Z">
                <w:r w:rsidRPr="001354A3" w:rsidDel="000E7751">
                  <w:rPr>
                    <w:sz w:val="24"/>
                    <w:szCs w:val="24"/>
                  </w:rPr>
                  <w:delText>ot effectively.</w:delText>
                </w:r>
              </w:del>
            </w:moveTo>
          </w:p>
        </w:tc>
      </w:tr>
      <w:moveToRangeEnd w:id="445"/>
      <w:tr w:rsidR="002F37F7" w:rsidRPr="00EE1DC5" w:rsidDel="00FD3B3F" w14:paraId="4A0A0FE6" w14:textId="42C08942" w:rsidTr="00CD6A91">
        <w:trPr>
          <w:trHeight w:val="935"/>
          <w:del w:id="465" w:author="shashvindu jha" w:date="2024-09-26T18:10:00Z"/>
          <w:trPrChange w:id="466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7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4BABF" w14:textId="70434A6E" w:rsidR="002F37F7" w:rsidRPr="001658F6" w:rsidDel="00FD3B3F" w:rsidRDefault="002F37F7" w:rsidP="000E7751">
            <w:pPr>
              <w:pStyle w:val="ListParagraph"/>
              <w:numPr>
                <w:ilvl w:val="0"/>
                <w:numId w:val="17"/>
              </w:numPr>
              <w:spacing w:before="240" w:line="360" w:lineRule="auto"/>
              <w:jc w:val="both"/>
              <w:rPr>
                <w:del w:id="468" w:author="shashvindu jha" w:date="2024-09-26T18:10:00Z" w16du:dateUtc="2024-09-26T12:40:00Z"/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9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B4D2826" w14:textId="5C40F33E" w:rsidR="002F37F7" w:rsidRPr="001354A3" w:rsidDel="00FD3B3F" w:rsidRDefault="002F37F7" w:rsidP="000E7751">
            <w:pPr>
              <w:spacing w:line="360" w:lineRule="auto"/>
              <w:rPr>
                <w:del w:id="470" w:author="shashvindu jha" w:date="2024-09-26T18:10:00Z" w16du:dateUtc="2024-09-26T12:40:00Z"/>
                <w:sz w:val="24"/>
                <w:szCs w:val="24"/>
              </w:rPr>
              <w:pPrChange w:id="471" w:author="shashvindu jha" w:date="2024-09-27T10:47:00Z" w16du:dateUtc="2024-09-27T05:17:00Z">
                <w:pPr/>
              </w:pPrChange>
            </w:pPr>
            <w:del w:id="472" w:author="shashvindu jha" w:date="2024-09-26T18:10:00Z" w16du:dateUtc="2024-09-26T12:40:00Z">
              <w:r w:rsidRPr="001354A3" w:rsidDel="00FD3B3F">
                <w:rPr>
                  <w:sz w:val="24"/>
                  <w:szCs w:val="24"/>
                </w:rPr>
                <w:delText>The chatbot shall be capable of integrating with external APIs to fetch additional statistical data not available in the primary dataset.</w:delText>
              </w:r>
            </w:del>
          </w:p>
        </w:tc>
      </w:tr>
      <w:tr w:rsidR="002F37F7" w:rsidRPr="00EE1DC5" w14:paraId="3EADA91D" w14:textId="77777777" w:rsidTr="00CD6A91">
        <w:trPr>
          <w:trHeight w:val="935"/>
          <w:trPrChange w:id="473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4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CAAA43" w14:textId="77777777" w:rsidR="002F37F7" w:rsidRPr="001658F6" w:rsidRDefault="002F37F7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  <w:pPrChange w:id="475" w:author="shashvindu jha" w:date="2024-09-27T10:54:00Z" w16du:dateUtc="2024-09-27T05:24:00Z">
                <w:pPr>
                  <w:pStyle w:val="ListParagraph"/>
                  <w:numPr>
                    <w:numId w:val="17"/>
                  </w:numPr>
                  <w:spacing w:before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76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F290E6" w14:textId="6E6E7549" w:rsidR="002F37F7" w:rsidRPr="001354A3" w:rsidRDefault="002F37F7" w:rsidP="00BE7818">
            <w:pPr>
              <w:spacing w:after="0" w:line="360" w:lineRule="auto"/>
              <w:rPr>
                <w:sz w:val="24"/>
                <w:szCs w:val="24"/>
              </w:rPr>
              <w:pPrChange w:id="477" w:author="shashvindu jha" w:date="2024-09-27T10:54:00Z" w16du:dateUtc="2024-09-27T05:24:00Z">
                <w:pPr/>
              </w:pPrChange>
            </w:pPr>
            <w:del w:id="478" w:author="shashvindu jha" w:date="2024-09-26T18:31:00Z" w16du:dateUtc="2024-09-26T13:01:00Z">
              <w:r w:rsidRPr="001354A3" w:rsidDel="008C5514">
                <w:rPr>
                  <w:sz w:val="24"/>
                  <w:szCs w:val="24"/>
                </w:rPr>
                <w:delText xml:space="preserve">The chatbot shall </w:delText>
              </w:r>
            </w:del>
            <w:ins w:id="479" w:author="shashvindu jha" w:date="2024-09-26T18:31:00Z" w16du:dateUtc="2024-09-26T13:01:00Z">
              <w:r w:rsidR="008C5514">
                <w:rPr>
                  <w:sz w:val="24"/>
                  <w:szCs w:val="24"/>
                </w:rPr>
                <w:t>P</w:t>
              </w:r>
            </w:ins>
            <w:del w:id="480" w:author="shashvindu jha" w:date="2024-09-26T18:31:00Z" w16du:dateUtc="2024-09-26T13:01:00Z">
              <w:r w:rsidRPr="001354A3" w:rsidDel="008C5514">
                <w:rPr>
                  <w:sz w:val="24"/>
                  <w:szCs w:val="24"/>
                </w:rPr>
                <w:delText>p</w:delText>
              </w:r>
            </w:del>
            <w:r w:rsidRPr="001354A3">
              <w:rPr>
                <w:sz w:val="24"/>
                <w:szCs w:val="24"/>
              </w:rPr>
              <w:t xml:space="preserve">rovide meaningful </w:t>
            </w:r>
            <w:r w:rsidRPr="008C5514">
              <w:rPr>
                <w:b/>
                <w:bCs/>
                <w:sz w:val="24"/>
                <w:szCs w:val="24"/>
                <w:rPrChange w:id="481" w:author="shashvindu jha" w:date="2024-09-26T18:34:00Z" w16du:dateUtc="2024-09-26T13:04:00Z">
                  <w:rPr>
                    <w:sz w:val="24"/>
                    <w:szCs w:val="24"/>
                  </w:rPr>
                </w:rPrChange>
              </w:rPr>
              <w:t>error</w:t>
            </w:r>
            <w:r w:rsidRPr="001354A3">
              <w:rPr>
                <w:sz w:val="24"/>
                <w:szCs w:val="24"/>
              </w:rPr>
              <w:t xml:space="preserve"> messages in case of failures (e.g., API failures, no data found) to assist users in troubleshooting.</w:t>
            </w:r>
          </w:p>
        </w:tc>
      </w:tr>
      <w:tr w:rsidR="00FD3B3F" w:rsidRPr="00EE1DC5" w14:paraId="7DE9174B" w14:textId="77777777" w:rsidTr="00CD6A91">
        <w:trPr>
          <w:trHeight w:val="935"/>
          <w:ins w:id="482" w:author="shashvindu jha" w:date="2024-09-26T18:10:00Z"/>
          <w:trPrChange w:id="483" w:author="shashvindu jha" w:date="2024-09-26T18:18:00Z" w16du:dateUtc="2024-09-26T12:48:00Z">
            <w:trPr>
              <w:gridBefore w:val="1"/>
              <w:trHeight w:val="935"/>
            </w:trPr>
          </w:trPrChange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4" w:author="shashvindu jha" w:date="2024-09-26T18:18:00Z" w16du:dateUtc="2024-09-26T12:48:00Z">
              <w:tcPr>
                <w:tcW w:w="126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ACEFD7" w14:textId="77777777" w:rsidR="00FD3B3F" w:rsidRPr="001658F6" w:rsidRDefault="00FD3B3F" w:rsidP="00BE7818">
            <w:pPr>
              <w:pStyle w:val="ListParagraph"/>
              <w:numPr>
                <w:ilvl w:val="0"/>
                <w:numId w:val="17"/>
              </w:numPr>
              <w:spacing w:before="240" w:after="0" w:line="360" w:lineRule="auto"/>
              <w:jc w:val="both"/>
              <w:rPr>
                <w:ins w:id="485" w:author="shashvindu jha" w:date="2024-09-26T18:10:00Z" w16du:dateUtc="2024-09-26T12:40:00Z"/>
                <w:rFonts w:ascii="Bookman Old Style" w:hAnsi="Bookman Old Style"/>
                <w:sz w:val="24"/>
                <w:szCs w:val="24"/>
              </w:rPr>
              <w:pPrChange w:id="486" w:author="shashvindu jha" w:date="2024-09-27T10:54:00Z" w16du:dateUtc="2024-09-27T05:24:00Z">
                <w:pPr>
                  <w:pStyle w:val="ListParagraph"/>
                  <w:numPr>
                    <w:numId w:val="17"/>
                  </w:numPr>
                  <w:spacing w:before="240" w:line="360" w:lineRule="auto"/>
                  <w:ind w:left="360" w:hanging="360"/>
                  <w:jc w:val="both"/>
                </w:pPr>
              </w:pPrChange>
            </w:pPr>
          </w:p>
        </w:tc>
        <w:tc>
          <w:tcPr>
            <w:tcW w:w="8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7" w:author="shashvindu jha" w:date="2024-09-26T18:18:00Z" w16du:dateUtc="2024-09-26T12:48:00Z">
              <w:tcPr>
                <w:tcW w:w="808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3391234" w14:textId="58B70EE4" w:rsidR="00FD3B3F" w:rsidRDefault="00FD3B3F" w:rsidP="00BE7818">
            <w:pPr>
              <w:spacing w:after="0" w:line="360" w:lineRule="auto"/>
              <w:rPr>
                <w:ins w:id="488" w:author="shashvindu jha" w:date="2024-09-26T18:15:00Z" w16du:dateUtc="2024-09-26T12:45:00Z"/>
                <w:sz w:val="24"/>
                <w:szCs w:val="24"/>
              </w:rPr>
              <w:pPrChange w:id="489" w:author="shashvindu jha" w:date="2024-09-27T10:54:00Z" w16du:dateUtc="2024-09-27T05:24:00Z">
                <w:pPr/>
              </w:pPrChange>
            </w:pPr>
            <w:ins w:id="490" w:author="shashvindu jha" w:date="2024-09-26T18:11:00Z" w16du:dateUtc="2024-09-26T12:41:00Z">
              <w:r>
                <w:rPr>
                  <w:sz w:val="24"/>
                  <w:szCs w:val="24"/>
                </w:rPr>
                <w:t>After every successful response</w:t>
              </w:r>
            </w:ins>
            <w:ins w:id="491" w:author="shashvindu jha" w:date="2024-09-26T18:12:00Z" w16du:dateUtc="2024-09-26T12:42:00Z">
              <w:r>
                <w:rPr>
                  <w:sz w:val="24"/>
                  <w:szCs w:val="24"/>
                </w:rPr>
                <w:t>,</w:t>
              </w:r>
            </w:ins>
            <w:ins w:id="492" w:author="shashvindu jha" w:date="2024-09-26T18:11:00Z" w16du:dateUtc="2024-09-26T12:41:00Z">
              <w:r>
                <w:rPr>
                  <w:sz w:val="24"/>
                  <w:szCs w:val="24"/>
                </w:rPr>
                <w:t xml:space="preserve"> the </w:t>
              </w:r>
            </w:ins>
            <w:ins w:id="493" w:author="shashvindu jha" w:date="2024-09-26T18:15:00Z" w16du:dateUtc="2024-09-26T12:45:00Z">
              <w:r>
                <w:rPr>
                  <w:sz w:val="24"/>
                  <w:szCs w:val="24"/>
                </w:rPr>
                <w:t>chatbot</w:t>
              </w:r>
            </w:ins>
            <w:ins w:id="494" w:author="shashvindu jha" w:date="2024-09-26T18:11:00Z" w16du:dateUtc="2024-09-26T12:41:00Z">
              <w:r>
                <w:rPr>
                  <w:sz w:val="24"/>
                  <w:szCs w:val="24"/>
                </w:rPr>
                <w:t xml:space="preserve"> should ask </w:t>
              </w:r>
            </w:ins>
            <w:ins w:id="495" w:author="shashvindu jha" w:date="2024-09-26T18:15:00Z" w16du:dateUtc="2024-09-26T12:45:00Z">
              <w:r>
                <w:rPr>
                  <w:sz w:val="24"/>
                  <w:szCs w:val="24"/>
                </w:rPr>
                <w:t>to</w:t>
              </w:r>
            </w:ins>
            <w:ins w:id="496" w:author="shashvindu jha" w:date="2024-09-26T18:11:00Z" w16du:dateUtc="2024-09-26T12:41:00Z">
              <w:r>
                <w:rPr>
                  <w:sz w:val="24"/>
                  <w:szCs w:val="24"/>
                </w:rPr>
                <w:t xml:space="preserve"> </w:t>
              </w:r>
            </w:ins>
            <w:ins w:id="497" w:author="shashvindu jha" w:date="2024-09-26T18:33:00Z" w16du:dateUtc="2024-09-26T13:03:00Z">
              <w:r w:rsidR="008C5514" w:rsidRPr="008C5514">
                <w:rPr>
                  <w:b/>
                  <w:bCs/>
                  <w:sz w:val="24"/>
                  <w:szCs w:val="24"/>
                  <w:rPrChange w:id="498" w:author="shashvindu jha" w:date="2024-09-26T18:33:00Z" w16du:dateUtc="2024-09-26T13:03:00Z">
                    <w:rPr>
                      <w:sz w:val="24"/>
                      <w:szCs w:val="24"/>
                    </w:rPr>
                  </w:rPrChange>
                </w:rPr>
                <w:t>C</w:t>
              </w:r>
            </w:ins>
            <w:ins w:id="499" w:author="shashvindu jha" w:date="2024-09-26T18:11:00Z" w16du:dateUtc="2024-09-26T12:41:00Z">
              <w:r w:rsidRPr="008C5514">
                <w:rPr>
                  <w:b/>
                  <w:bCs/>
                  <w:sz w:val="24"/>
                  <w:szCs w:val="24"/>
                  <w:rPrChange w:id="500" w:author="shashvindu jha" w:date="2024-09-26T18:33:00Z" w16du:dateUtc="2024-09-26T13:03:00Z">
                    <w:rPr>
                      <w:sz w:val="24"/>
                      <w:szCs w:val="24"/>
                    </w:rPr>
                  </w:rPrChange>
                </w:rPr>
                <w:t>ontinue</w:t>
              </w:r>
              <w:r>
                <w:rPr>
                  <w:sz w:val="24"/>
                  <w:szCs w:val="24"/>
                </w:rPr>
                <w:t xml:space="preserve"> or </w:t>
              </w:r>
            </w:ins>
            <w:ins w:id="501" w:author="shashvindu jha" w:date="2024-09-26T18:33:00Z" w16du:dateUtc="2024-09-26T13:03:00Z">
              <w:r w:rsidR="008C5514" w:rsidRPr="008C5514">
                <w:rPr>
                  <w:b/>
                  <w:bCs/>
                  <w:sz w:val="24"/>
                  <w:szCs w:val="24"/>
                  <w:rPrChange w:id="502" w:author="shashvindu jha" w:date="2024-09-26T18:33:00Z" w16du:dateUtc="2024-09-26T13:03:00Z">
                    <w:rPr>
                      <w:sz w:val="24"/>
                      <w:szCs w:val="24"/>
                    </w:rPr>
                  </w:rPrChange>
                </w:rPr>
                <w:t>E</w:t>
              </w:r>
            </w:ins>
            <w:ins w:id="503" w:author="shashvindu jha" w:date="2024-09-26T18:11:00Z" w16du:dateUtc="2024-09-26T12:41:00Z">
              <w:r w:rsidRPr="008C5514">
                <w:rPr>
                  <w:b/>
                  <w:bCs/>
                  <w:sz w:val="24"/>
                  <w:szCs w:val="24"/>
                  <w:rPrChange w:id="504" w:author="shashvindu jha" w:date="2024-09-26T18:33:00Z" w16du:dateUtc="2024-09-26T13:03:00Z">
                    <w:rPr>
                      <w:sz w:val="24"/>
                      <w:szCs w:val="24"/>
                    </w:rPr>
                  </w:rPrChange>
                </w:rPr>
                <w:t>xit</w:t>
              </w:r>
              <w:r>
                <w:rPr>
                  <w:sz w:val="24"/>
                  <w:szCs w:val="24"/>
                </w:rPr>
                <w:t>.</w:t>
              </w:r>
            </w:ins>
          </w:p>
          <w:p w14:paraId="6DBA18DD" w14:textId="52DD9279" w:rsidR="00CD6A91" w:rsidRDefault="00CD6A91" w:rsidP="00BE7818">
            <w:pPr>
              <w:spacing w:after="0" w:line="360" w:lineRule="auto"/>
              <w:rPr>
                <w:ins w:id="505" w:author="shashvindu jha" w:date="2024-09-26T18:15:00Z" w16du:dateUtc="2024-09-26T12:45:00Z"/>
                <w:sz w:val="24"/>
                <w:szCs w:val="24"/>
              </w:rPr>
              <w:pPrChange w:id="506" w:author="shashvindu jha" w:date="2024-09-27T10:54:00Z" w16du:dateUtc="2024-09-27T05:24:00Z">
                <w:pPr/>
              </w:pPrChange>
            </w:pPr>
            <w:ins w:id="507" w:author="shashvindu jha" w:date="2024-09-26T18:16:00Z" w16du:dateUtc="2024-09-26T12:46:00Z">
              <w:r>
                <w:rPr>
                  <w:sz w:val="24"/>
                  <w:szCs w:val="24"/>
                </w:rPr>
                <w:t>To</w:t>
              </w:r>
            </w:ins>
            <w:ins w:id="508" w:author="shashvindu jha" w:date="2024-09-26T18:15:00Z" w16du:dateUtc="2024-09-26T12:45:00Z">
              <w:r>
                <w:rPr>
                  <w:sz w:val="24"/>
                  <w:szCs w:val="24"/>
                </w:rPr>
                <w:t xml:space="preserve"> </w:t>
              </w:r>
            </w:ins>
            <w:ins w:id="509" w:author="shashvindu jha" w:date="2024-09-27T10:47:00Z" w16du:dateUtc="2024-09-27T05:17:00Z">
              <w:r w:rsidR="000E7751">
                <w:rPr>
                  <w:b/>
                  <w:bCs/>
                  <w:sz w:val="24"/>
                  <w:szCs w:val="24"/>
                </w:rPr>
                <w:t>continue</w:t>
              </w:r>
            </w:ins>
            <w:ins w:id="510" w:author="shashvindu jha" w:date="2024-09-26T18:17:00Z" w16du:dateUtc="2024-09-26T12:47:00Z">
              <w:r>
                <w:rPr>
                  <w:sz w:val="24"/>
                  <w:szCs w:val="24"/>
                </w:rPr>
                <w:t xml:space="preserve">, </w:t>
              </w:r>
            </w:ins>
            <w:ins w:id="511" w:author="shashvindu jha" w:date="2024-09-26T18:11:00Z" w16du:dateUtc="2024-09-26T12:41:00Z">
              <w:r w:rsidR="00FD3B3F">
                <w:rPr>
                  <w:sz w:val="24"/>
                  <w:szCs w:val="24"/>
                </w:rPr>
                <w:t>s</w:t>
              </w:r>
            </w:ins>
            <w:ins w:id="512" w:author="shashvindu jha" w:date="2024-09-26T18:12:00Z" w16du:dateUtc="2024-09-26T12:42:00Z">
              <w:r w:rsidR="00FD3B3F">
                <w:rPr>
                  <w:sz w:val="24"/>
                  <w:szCs w:val="24"/>
                </w:rPr>
                <w:t>tart</w:t>
              </w:r>
            </w:ins>
            <w:ins w:id="513" w:author="shashvindu jha" w:date="2024-09-26T18:17:00Z" w16du:dateUtc="2024-09-26T12:47:00Z">
              <w:r>
                <w:rPr>
                  <w:sz w:val="24"/>
                  <w:szCs w:val="24"/>
                </w:rPr>
                <w:t xml:space="preserve"> with</w:t>
              </w:r>
            </w:ins>
            <w:ins w:id="514" w:author="shashvindu jha" w:date="2024-09-26T18:12:00Z" w16du:dateUtc="2024-09-26T12:42:00Z">
              <w:r w:rsidR="00FD3B3F">
                <w:rPr>
                  <w:sz w:val="24"/>
                  <w:szCs w:val="24"/>
                </w:rPr>
                <w:t xml:space="preserve"> the</w:t>
              </w:r>
            </w:ins>
            <w:ins w:id="515" w:author="shashvindu jha" w:date="2024-09-26T18:32:00Z" w16du:dateUtc="2024-09-26T13:02:00Z">
              <w:r w:rsidR="008C5514">
                <w:rPr>
                  <w:sz w:val="24"/>
                  <w:szCs w:val="24"/>
                </w:rPr>
                <w:t xml:space="preserve"> initial </w:t>
              </w:r>
            </w:ins>
            <w:ins w:id="516" w:author="shashvindu jha" w:date="2024-09-27T11:01:00Z" w16du:dateUtc="2024-09-27T05:31:00Z">
              <w:r w:rsidR="00BD1A9A">
                <w:rPr>
                  <w:sz w:val="24"/>
                  <w:szCs w:val="24"/>
                </w:rPr>
                <w:t>selection</w:t>
              </w:r>
            </w:ins>
            <w:ins w:id="517" w:author="shashvindu jha" w:date="2024-09-26T18:32:00Z" w16du:dateUtc="2024-09-26T13:02:00Z">
              <w:r w:rsidR="008C5514">
                <w:rPr>
                  <w:sz w:val="24"/>
                  <w:szCs w:val="24"/>
                </w:rPr>
                <w:t xml:space="preserve"> </w:t>
              </w:r>
            </w:ins>
            <w:ins w:id="518" w:author="shashvindu jha" w:date="2024-09-26T18:33:00Z" w16du:dateUtc="2024-09-26T13:03:00Z">
              <w:r w:rsidR="008C5514">
                <w:rPr>
                  <w:sz w:val="24"/>
                  <w:szCs w:val="24"/>
                </w:rPr>
                <w:t>menu</w:t>
              </w:r>
            </w:ins>
            <w:ins w:id="519" w:author="shashvindu jha" w:date="2024-09-27T11:00:00Z" w16du:dateUtc="2024-09-27T05:30:00Z">
              <w:r w:rsidR="00060420">
                <w:rPr>
                  <w:sz w:val="24"/>
                  <w:szCs w:val="24"/>
                </w:rPr>
                <w:t>.</w:t>
              </w:r>
            </w:ins>
            <w:ins w:id="520" w:author="shashvindu jha" w:date="2024-09-26T18:33:00Z" w16du:dateUtc="2024-09-26T13:03:00Z">
              <w:r w:rsidR="008C5514">
                <w:rPr>
                  <w:sz w:val="24"/>
                  <w:szCs w:val="24"/>
                </w:rPr>
                <w:t xml:space="preserve"> </w:t>
              </w:r>
            </w:ins>
          </w:p>
          <w:p w14:paraId="4179EF96" w14:textId="42BF8844" w:rsidR="00FD3B3F" w:rsidRPr="001354A3" w:rsidRDefault="00CD6A91" w:rsidP="00BE7818">
            <w:pPr>
              <w:spacing w:after="0" w:line="360" w:lineRule="auto"/>
              <w:rPr>
                <w:ins w:id="521" w:author="shashvindu jha" w:date="2024-09-26T18:10:00Z" w16du:dateUtc="2024-09-26T12:40:00Z"/>
                <w:sz w:val="24"/>
                <w:szCs w:val="24"/>
              </w:rPr>
              <w:pPrChange w:id="522" w:author="shashvindu jha" w:date="2024-09-27T10:54:00Z" w16du:dateUtc="2024-09-27T05:24:00Z">
                <w:pPr/>
              </w:pPrChange>
            </w:pPr>
            <w:ins w:id="523" w:author="shashvindu jha" w:date="2024-09-26T18:15:00Z" w16du:dateUtc="2024-09-26T12:45:00Z">
              <w:r>
                <w:rPr>
                  <w:sz w:val="24"/>
                  <w:szCs w:val="24"/>
                </w:rPr>
                <w:lastRenderedPageBreak/>
                <w:t>For</w:t>
              </w:r>
            </w:ins>
            <w:ins w:id="524" w:author="shashvindu jha" w:date="2024-09-26T18:12:00Z" w16du:dateUtc="2024-09-26T12:42:00Z">
              <w:r w:rsidR="00FD3B3F">
                <w:rPr>
                  <w:sz w:val="24"/>
                  <w:szCs w:val="24"/>
                </w:rPr>
                <w:t xml:space="preserve"> </w:t>
              </w:r>
              <w:r w:rsidR="00FD3B3F" w:rsidRPr="008C5514">
                <w:rPr>
                  <w:b/>
                  <w:bCs/>
                  <w:sz w:val="24"/>
                  <w:szCs w:val="24"/>
                  <w:rPrChange w:id="525" w:author="shashvindu jha" w:date="2024-09-26T18:33:00Z" w16du:dateUtc="2024-09-26T13:03:00Z">
                    <w:rPr>
                      <w:sz w:val="24"/>
                      <w:szCs w:val="24"/>
                    </w:rPr>
                  </w:rPrChange>
                </w:rPr>
                <w:t>Exit</w:t>
              </w:r>
            </w:ins>
            <w:ins w:id="526" w:author="shashvindu jha" w:date="2024-09-26T18:16:00Z" w16du:dateUtc="2024-09-26T12:46:00Z">
              <w:r>
                <w:rPr>
                  <w:sz w:val="24"/>
                  <w:szCs w:val="24"/>
                </w:rPr>
                <w:t>,</w:t>
              </w:r>
            </w:ins>
            <w:ins w:id="527" w:author="shashvindu jha" w:date="2024-09-26T18:12:00Z" w16du:dateUtc="2024-09-26T12:42:00Z">
              <w:r w:rsidR="00FD3B3F">
                <w:rPr>
                  <w:sz w:val="24"/>
                  <w:szCs w:val="24"/>
                </w:rPr>
                <w:t xml:space="preserve"> a</w:t>
              </w:r>
            </w:ins>
            <w:ins w:id="528" w:author="shashvindu jha" w:date="2024-09-26T18:16:00Z" w16du:dateUtc="2024-09-26T12:46:00Z">
              <w:r w:rsidRPr="001354A3">
                <w:rPr>
                  <w:sz w:val="24"/>
                  <w:szCs w:val="24"/>
                </w:rPr>
                <w:t xml:space="preserve"> feedback option where users can rate their experience and provide comments on the responses received</w:t>
              </w:r>
              <w:r>
                <w:rPr>
                  <w:sz w:val="24"/>
                  <w:szCs w:val="24"/>
                </w:rPr>
                <w:t xml:space="preserve"> and</w:t>
              </w:r>
            </w:ins>
            <w:ins w:id="529" w:author="shashvindu jha" w:date="2024-09-26T18:10:00Z" w16du:dateUtc="2024-09-26T12:40:00Z">
              <w:r w:rsidR="00FD3B3F">
                <w:rPr>
                  <w:sz w:val="24"/>
                  <w:szCs w:val="24"/>
                </w:rPr>
                <w:t xml:space="preserve"> </w:t>
              </w:r>
            </w:ins>
            <w:ins w:id="530" w:author="shashvindu jha" w:date="2024-09-26T18:17:00Z" w16du:dateUtc="2024-09-26T12:47:00Z">
              <w:r>
                <w:rPr>
                  <w:sz w:val="24"/>
                  <w:szCs w:val="24"/>
                </w:rPr>
                <w:t xml:space="preserve">a </w:t>
              </w:r>
            </w:ins>
            <w:ins w:id="531" w:author="shashvindu jha" w:date="2024-09-26T18:10:00Z" w16du:dateUtc="2024-09-26T12:40:00Z">
              <w:r w:rsidR="00FD3B3F">
                <w:rPr>
                  <w:sz w:val="24"/>
                  <w:szCs w:val="24"/>
                </w:rPr>
                <w:t xml:space="preserve">closing chat message will appear and </w:t>
              </w:r>
            </w:ins>
            <w:ins w:id="532" w:author="shashvindu jha" w:date="2024-09-26T18:15:00Z" w16du:dateUtc="2024-09-26T12:45:00Z">
              <w:r>
                <w:rPr>
                  <w:sz w:val="24"/>
                  <w:szCs w:val="24"/>
                </w:rPr>
                <w:t xml:space="preserve">the </w:t>
              </w:r>
            </w:ins>
            <w:ins w:id="533" w:author="shashvindu jha" w:date="2024-09-26T18:10:00Z" w16du:dateUtc="2024-09-26T12:40:00Z">
              <w:r w:rsidR="00FD3B3F">
                <w:rPr>
                  <w:sz w:val="24"/>
                  <w:szCs w:val="24"/>
                </w:rPr>
                <w:t>chat session will be closed</w:t>
              </w:r>
            </w:ins>
            <w:ins w:id="534" w:author="shashvindu jha" w:date="2024-09-27T11:00:00Z" w16du:dateUtc="2024-09-27T05:30:00Z">
              <w:r w:rsidR="00060420">
                <w:rPr>
                  <w:sz w:val="24"/>
                  <w:szCs w:val="24"/>
                </w:rPr>
                <w:t>.</w:t>
              </w:r>
            </w:ins>
            <w:ins w:id="535" w:author="shashvindu jha" w:date="2024-09-26T18:10:00Z" w16du:dateUtc="2024-09-26T12:40:00Z">
              <w:r w:rsidR="00FD3B3F">
                <w:rPr>
                  <w:sz w:val="24"/>
                  <w:szCs w:val="24"/>
                </w:rPr>
                <w:t xml:space="preserve"> </w:t>
              </w:r>
            </w:ins>
          </w:p>
        </w:tc>
      </w:tr>
    </w:tbl>
    <w:p w14:paraId="4EDAC5E8" w14:textId="77777777" w:rsidR="00FB1C7C" w:rsidRDefault="00FB1C7C" w:rsidP="000E7751">
      <w:pPr>
        <w:spacing w:line="360" w:lineRule="auto"/>
        <w:pPrChange w:id="536" w:author="shashvindu jha" w:date="2024-09-27T10:47:00Z" w16du:dateUtc="2024-09-27T05:17:00Z">
          <w:pPr/>
        </w:pPrChange>
      </w:pPr>
      <w:r>
        <w:lastRenderedPageBreak/>
        <w:br w:type="page"/>
      </w:r>
    </w:p>
    <w:p w14:paraId="5661FAEB" w14:textId="77777777" w:rsidR="009E387E" w:rsidRPr="000D4B89" w:rsidRDefault="009E387E" w:rsidP="000E7751">
      <w:pPr>
        <w:spacing w:after="100" w:afterAutospacing="1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7EAE56AE" w14:textId="77777777" w:rsidR="0030588D" w:rsidRPr="009E387E" w:rsidRDefault="0030588D" w:rsidP="000E7751">
      <w:pPr>
        <w:spacing w:before="100" w:beforeAutospacing="1" w:after="100" w:afterAutospacing="1" w:line="360" w:lineRule="auto"/>
        <w:jc w:val="both"/>
        <w:rPr>
          <w:rFonts w:asciiTheme="majorHAnsi" w:hAnsiTheme="majorHAnsi" w:cstheme="majorHAnsi"/>
          <w:szCs w:val="24"/>
        </w:rPr>
      </w:pPr>
      <w:bookmarkStart w:id="537" w:name="_Toc132304205"/>
      <w:bookmarkEnd w:id="82"/>
      <w:r w:rsidRPr="009E387E">
        <w:rPr>
          <w:rFonts w:asciiTheme="majorHAnsi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276D9B3" wp14:editId="448A69D0">
                <wp:simplePos x="0" y="0"/>
                <wp:positionH relativeFrom="page">
                  <wp:posOffset>828040</wp:posOffset>
                </wp:positionH>
                <wp:positionV relativeFrom="page">
                  <wp:posOffset>304800</wp:posOffset>
                </wp:positionV>
                <wp:extent cx="6518910" cy="9159240"/>
                <wp:effectExtent l="0" t="0" r="0" b="3810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8910" cy="9159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567E" w14:textId="77777777" w:rsidR="002F23AD" w:rsidRPr="00B84C58" w:rsidRDefault="002F23AD" w:rsidP="0030588D">
                            <w:pPr>
                              <w:tabs>
                                <w:tab w:val="left" w:pos="10080"/>
                              </w:tabs>
                              <w:ind w:right="157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6D9B3" id="Rectangle 471" o:spid="_x0000_s1029" style="position:absolute;left:0;text-align:left;margin-left:65.2pt;margin-top:24pt;width:513.3pt;height:721.2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" fillcolor="#dbe5f1 [660]" stroked="f" strokeweight="2pt">
                <v:fill color2="#95b3d7 [1940]" rotate="t" focusposition=".5,.5" focussize="" focus="100%" type="gradientRadial"/>
                <v:textbox inset="0,0,0,0">
                  <w:txbxContent>
                    <w:p w14:paraId="5B6A567E" w14:textId="77777777" w:rsidR="002F23AD" w:rsidRPr="00B84C58" w:rsidRDefault="002F23AD" w:rsidP="0030588D">
                      <w:pPr>
                        <w:tabs>
                          <w:tab w:val="left" w:pos="10080"/>
                        </w:tabs>
                        <w:ind w:right="157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E38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0A3CD6" wp14:editId="5CCCA346">
                <wp:simplePos x="0" y="0"/>
                <wp:positionH relativeFrom="column">
                  <wp:posOffset>-10160</wp:posOffset>
                </wp:positionH>
                <wp:positionV relativeFrom="paragraph">
                  <wp:posOffset>2434590</wp:posOffset>
                </wp:positionV>
                <wp:extent cx="6359525" cy="2540000"/>
                <wp:effectExtent l="0" t="0" r="3175" b="0"/>
                <wp:wrapNone/>
                <wp:docPr id="4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9525" cy="2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347CE" id="Rectangle 8" o:spid="_x0000_s1026" style="position:absolute;margin-left:-.8pt;margin-top:191.7pt;width:500.75pt;height:20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" fillcolor="white [3212]" stroked="f" strokeweight="1.25pt"/>
            </w:pict>
          </mc:Fallback>
        </mc:AlternateContent>
      </w:r>
      <w:r w:rsidRPr="009E387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A0A3D9" wp14:editId="7ABA997D">
                <wp:simplePos x="0" y="0"/>
                <wp:positionH relativeFrom="column">
                  <wp:posOffset>147320</wp:posOffset>
                </wp:positionH>
                <wp:positionV relativeFrom="paragraph">
                  <wp:posOffset>3348990</wp:posOffset>
                </wp:positionV>
                <wp:extent cx="6028568" cy="472440"/>
                <wp:effectExtent l="0" t="0" r="0" b="3810"/>
                <wp:wrapNone/>
                <wp:docPr id="254638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8568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28EE24" w14:textId="6040776C" w:rsidR="00FB1C7C" w:rsidRDefault="00FB1C7C">
                            <w:r w:rsidRPr="00FB1C7C">
                              <w:rPr>
                                <w:rFonts w:eastAsiaTheme="majorEastAsia" w:cstheme="majorBidi"/>
                                <w:noProof/>
                                <w:color w:val="C0504D" w:themeColor="accent2"/>
                                <w:sz w:val="48"/>
                                <w:szCs w:val="48"/>
                              </w:rPr>
                              <w:t>BUSINESS REQUIREMENTS DOCUMENT (BRD)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A3D9" id="Text Box 1" o:spid="_x0000_s1030" type="#_x0000_t202" style="position:absolute;left:0;text-align:left;margin-left:11.6pt;margin-top:263.7pt;width:474.7pt;height:37.2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" filled="f" stroked="f" strokeweight=".5pt">
                <v:textbox>
                  <w:txbxContent>
                    <w:p w14:paraId="7128EE24" w14:textId="6040776C" w:rsidR="00FB1C7C" w:rsidRDefault="00FB1C7C">
                      <w:r w:rsidRPr="00FB1C7C">
                        <w:rPr>
                          <w:rFonts w:eastAsiaTheme="majorEastAsia" w:cstheme="majorBidi"/>
                          <w:noProof/>
                          <w:color w:val="C0504D" w:themeColor="accent2"/>
                          <w:sz w:val="48"/>
                          <w:szCs w:val="48"/>
                        </w:rPr>
                        <w:t>BUSINESS REQUIREMENTS DOCUMENT (BRD)</w:t>
                      </w:r>
                    </w:p>
                  </w:txbxContent>
                </v:textbox>
              </v:shape>
            </w:pict>
          </mc:Fallback>
        </mc:AlternateContent>
      </w:r>
      <w:r w:rsidRPr="009E387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24800" behindDoc="0" locked="0" layoutInCell="1" allowOverlap="1" wp14:anchorId="639F528F" wp14:editId="722F256B">
            <wp:simplePos x="0" y="0"/>
            <wp:positionH relativeFrom="column">
              <wp:posOffset>4002405</wp:posOffset>
            </wp:positionH>
            <wp:positionV relativeFrom="page">
              <wp:posOffset>8091805</wp:posOffset>
            </wp:positionV>
            <wp:extent cx="2341880" cy="548005"/>
            <wp:effectExtent l="0" t="0" r="0" b="4445"/>
            <wp:wrapSquare wrapText="bothSides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Tech Mission-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87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23776" behindDoc="0" locked="0" layoutInCell="1" allowOverlap="1" wp14:anchorId="15BB622D" wp14:editId="5BA46B37">
            <wp:simplePos x="0" y="0"/>
            <wp:positionH relativeFrom="column">
              <wp:posOffset>2883535</wp:posOffset>
            </wp:positionH>
            <wp:positionV relativeFrom="page">
              <wp:posOffset>7776210</wp:posOffset>
            </wp:positionV>
            <wp:extent cx="588010" cy="1191260"/>
            <wp:effectExtent l="0" t="0" r="2540" b="8890"/>
            <wp:wrapSquare wrapText="bothSides"/>
            <wp:docPr id="474" name="Picture 474" descr="File:UNDP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UNDP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87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22752" behindDoc="0" locked="0" layoutInCell="1" allowOverlap="1" wp14:anchorId="589679AB" wp14:editId="1FC6854B">
            <wp:simplePos x="0" y="0"/>
            <wp:positionH relativeFrom="column">
              <wp:posOffset>71755</wp:posOffset>
            </wp:positionH>
            <wp:positionV relativeFrom="page">
              <wp:posOffset>7776210</wp:posOffset>
            </wp:positionV>
            <wp:extent cx="1986915" cy="1191260"/>
            <wp:effectExtent l="0" t="0" r="0" b="8890"/>
            <wp:wrapSquare wrapText="bothSides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stics Mauritius 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37"/>
    </w:p>
    <w:p w14:paraId="01405C22" w14:textId="77777777" w:rsidR="004E7742" w:rsidRPr="009E387E" w:rsidRDefault="004E7742" w:rsidP="000E7751">
      <w:pPr>
        <w:spacing w:before="280" w:after="28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4E7742" w:rsidRPr="009E387E" w:rsidSect="0030588D">
      <w:headerReference w:type="even" r:id="rId13"/>
      <w:headerReference w:type="default" r:id="rId14"/>
      <w:footerReference w:type="default" r:id="rId15"/>
      <w:footerReference w:type="first" r:id="rId16"/>
      <w:pgSz w:w="12240" w:h="15840"/>
      <w:pgMar w:top="1699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B2B5D" w14:textId="77777777" w:rsidR="00D369F9" w:rsidRDefault="00D369F9">
      <w:pPr>
        <w:spacing w:after="0" w:line="240" w:lineRule="auto"/>
      </w:pPr>
      <w:r>
        <w:separator/>
      </w:r>
    </w:p>
  </w:endnote>
  <w:endnote w:type="continuationSeparator" w:id="0">
    <w:p w14:paraId="79DEA13E" w14:textId="77777777" w:rsidR="00D369F9" w:rsidRDefault="00D3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6D20" w14:textId="77777777" w:rsidR="002F23AD" w:rsidRDefault="002F23A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52E0">
      <w:rPr>
        <w:noProof/>
        <w:color w:val="000000"/>
      </w:rPr>
      <w:t>21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MauStats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B0886" w14:textId="77777777" w:rsidR="002F23AD" w:rsidRDefault="002F2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90CE2" w14:textId="77777777" w:rsidR="00D369F9" w:rsidRDefault="00D369F9">
      <w:pPr>
        <w:spacing w:after="0" w:line="240" w:lineRule="auto"/>
      </w:pPr>
      <w:r>
        <w:separator/>
      </w:r>
    </w:p>
  </w:footnote>
  <w:footnote w:type="continuationSeparator" w:id="0">
    <w:p w14:paraId="154353A4" w14:textId="77777777" w:rsidR="00D369F9" w:rsidRDefault="00D3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36536" w14:textId="77777777" w:rsidR="002F23AD" w:rsidRDefault="002F23AD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24C059BF" wp14:editId="023FB14F">
              <wp:simplePos x="0" y="0"/>
              <wp:positionH relativeFrom="column">
                <wp:posOffset>1150883</wp:posOffset>
              </wp:positionH>
              <wp:positionV relativeFrom="paragraph">
                <wp:posOffset>259496</wp:posOffset>
              </wp:positionV>
              <wp:extent cx="5273565" cy="45719"/>
              <wp:effectExtent l="0" t="0" r="22860" b="31115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5273565" cy="45719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69E8C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90.6pt;margin-top:20.45pt;width:415.25pt;height:3.6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" strokecolor="#4f81bd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081CAA9" wp14:editId="6E48A09E">
          <wp:simplePos x="0" y="0"/>
          <wp:positionH relativeFrom="column">
            <wp:posOffset>-323849</wp:posOffset>
          </wp:positionH>
          <wp:positionV relativeFrom="paragraph">
            <wp:posOffset>69850</wp:posOffset>
          </wp:positionV>
          <wp:extent cx="1263015" cy="276225"/>
          <wp:effectExtent l="0" t="0" r="0" b="0"/>
          <wp:wrapSquare wrapText="bothSides" distT="0" distB="0" distL="114300" distR="114300"/>
          <wp:docPr id="460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015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299" distR="114299" simplePos="0" relativeHeight="251661312" behindDoc="0" locked="0" layoutInCell="1" hidden="0" allowOverlap="1" wp14:anchorId="7346BB77" wp14:editId="7B92BDFC">
              <wp:simplePos x="0" y="0"/>
              <wp:positionH relativeFrom="column">
                <wp:posOffset>660399</wp:posOffset>
              </wp:positionH>
              <wp:positionV relativeFrom="paragraph">
                <wp:posOffset>330200</wp:posOffset>
              </wp:positionV>
              <wp:extent cx="12700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773650"/>
                        <a:ext cx="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F15A29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36EF9EC" id="Straight Arrow Connector 6" o:spid="_x0000_s1026" type="#_x0000_t32" style="position:absolute;margin-left:52pt;margin-top:26pt;width:1pt;height:1pt;z-index:251661312;visibility:visible;mso-wrap-style:square;mso-wrap-distance-left:3.17497mm;mso-wrap-distance-top:0;mso-wrap-distance-right:3.17497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" strokecolor="#f15a29">
              <v:stroke startarrowwidth="narrow" startarrowlength="short" endarrowwidth="narrow" endarrowlength="shor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2F5FC" w14:textId="77777777" w:rsidR="002F23AD" w:rsidRDefault="002F23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2160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78F7331" wp14:editId="6543085F">
              <wp:simplePos x="0" y="0"/>
              <wp:positionH relativeFrom="column">
                <wp:posOffset>-465083</wp:posOffset>
              </wp:positionH>
              <wp:positionV relativeFrom="paragraph">
                <wp:posOffset>306793</wp:posOffset>
              </wp:positionV>
              <wp:extent cx="6061842" cy="45719"/>
              <wp:effectExtent l="0" t="0" r="34290" b="31115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6061842" cy="45719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88855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36.6pt;margin-top:24.15pt;width:477.3pt;height:3.6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" strokecolor="#4f81bd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7A52217" wp14:editId="7519B6AD">
              <wp:simplePos x="0" y="0"/>
              <wp:positionH relativeFrom="column">
                <wp:posOffset>4839970</wp:posOffset>
              </wp:positionH>
              <wp:positionV relativeFrom="paragraph">
                <wp:posOffset>-299720</wp:posOffset>
              </wp:positionV>
              <wp:extent cx="1629410" cy="709295"/>
              <wp:effectExtent l="0" t="0" r="8890" b="14605"/>
              <wp:wrapSquare wrapText="bothSides" distT="45720" distB="45720" distL="114300" distR="11430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9410" cy="709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A4CC82" w14:textId="77777777" w:rsidR="002F23AD" w:rsidRDefault="002F23AD">
                          <w:pPr>
                            <w:spacing w:after="0" w:line="26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User Guide</w:t>
                          </w:r>
                        </w:p>
                        <w:p w14:paraId="41463D5E" w14:textId="77777777" w:rsidR="002F23AD" w:rsidRDefault="002F23AD">
                          <w:pPr>
                            <w:spacing w:after="0" w:line="26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595959"/>
                              <w:sz w:val="24"/>
                            </w:rPr>
                            <w:t>Modern Statistics Platform</w:t>
                          </w:r>
                        </w:p>
                      </w:txbxContent>
                    </wps:txbx>
                    <wps:bodyPr spcFirstLastPara="1" wrap="square" lIns="0" tIns="91425" rIns="0" bIns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A52217" id="Rectangle 5" o:spid="_x0000_s1031" style="position:absolute;left:0;text-align:left;margin-left:381.1pt;margin-top:-23.6pt;width:128.3pt;height:5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" filled="f" stroked="f">
              <v:textbox inset="0,2.53958mm,0,0">
                <w:txbxContent>
                  <w:p w14:paraId="04A4CC82" w14:textId="77777777" w:rsidR="002F23AD" w:rsidRDefault="002F23AD">
                    <w:pPr>
                      <w:spacing w:after="0" w:line="26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User Guide</w:t>
                    </w:r>
                  </w:p>
                  <w:p w14:paraId="41463D5E" w14:textId="77777777" w:rsidR="002F23AD" w:rsidRDefault="002F23AD">
                    <w:pPr>
                      <w:spacing w:after="0" w:line="260" w:lineRule="auto"/>
                      <w:jc w:val="right"/>
                      <w:textDirection w:val="btLr"/>
                    </w:pPr>
                    <w:r>
                      <w:rPr>
                        <w:color w:val="595959"/>
                        <w:sz w:val="24"/>
                      </w:rPr>
                      <w:t>Modern Statistics Platform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7DF"/>
    <w:multiLevelType w:val="multilevel"/>
    <w:tmpl w:val="91DC1474"/>
    <w:lvl w:ilvl="0">
      <w:start w:val="2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3690" w:hanging="720"/>
      </w:pPr>
    </w:lvl>
    <w:lvl w:ilvl="2">
      <w:start w:val="1"/>
      <w:numFmt w:val="decimal"/>
      <w:lvlText w:val="%1.%2.%3"/>
      <w:lvlJc w:val="left"/>
      <w:pPr>
        <w:ind w:left="8370" w:hanging="720"/>
      </w:pPr>
    </w:lvl>
    <w:lvl w:ilvl="3">
      <w:start w:val="1"/>
      <w:numFmt w:val="decimal"/>
      <w:lvlText w:val="%1.%2.%3.%4"/>
      <w:lvlJc w:val="left"/>
      <w:pPr>
        <w:ind w:left="5940" w:hanging="1080"/>
      </w:pPr>
    </w:lvl>
    <w:lvl w:ilvl="4">
      <w:start w:val="1"/>
      <w:numFmt w:val="decimal"/>
      <w:lvlText w:val="%1.%2.%3.%4.%5"/>
      <w:lvlJc w:val="left"/>
      <w:pPr>
        <w:ind w:left="7920" w:hanging="1440"/>
      </w:pPr>
    </w:lvl>
    <w:lvl w:ilvl="5">
      <w:start w:val="1"/>
      <w:numFmt w:val="decimal"/>
      <w:lvlText w:val="%1.%2.%3.%4.%5.%6"/>
      <w:lvlJc w:val="left"/>
      <w:pPr>
        <w:ind w:left="9900" w:hanging="1800"/>
      </w:pPr>
    </w:lvl>
    <w:lvl w:ilvl="6">
      <w:start w:val="1"/>
      <w:numFmt w:val="decimal"/>
      <w:lvlText w:val="%1.%2.%3.%4.%5.%6.%7"/>
      <w:lvlJc w:val="left"/>
      <w:pPr>
        <w:ind w:left="11520" w:hanging="1800"/>
      </w:pPr>
    </w:lvl>
    <w:lvl w:ilvl="7">
      <w:start w:val="1"/>
      <w:numFmt w:val="decimal"/>
      <w:lvlText w:val="%1.%2.%3.%4.%5.%6.%7.%8"/>
      <w:lvlJc w:val="left"/>
      <w:pPr>
        <w:ind w:left="13500" w:hanging="2160"/>
      </w:pPr>
    </w:lvl>
    <w:lvl w:ilvl="8">
      <w:start w:val="1"/>
      <w:numFmt w:val="decimal"/>
      <w:lvlText w:val="%1.%2.%3.%4.%5.%6.%7.%8.%9"/>
      <w:lvlJc w:val="left"/>
      <w:pPr>
        <w:ind w:left="15480" w:hanging="2520"/>
      </w:pPr>
    </w:lvl>
  </w:abstractNum>
  <w:abstractNum w:abstractNumId="1" w15:restartNumberingAfterBreak="0">
    <w:nsid w:val="02D43A4F"/>
    <w:multiLevelType w:val="multilevel"/>
    <w:tmpl w:val="601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2E96"/>
    <w:multiLevelType w:val="hybridMultilevel"/>
    <w:tmpl w:val="B3A070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D0F40"/>
    <w:multiLevelType w:val="multilevel"/>
    <w:tmpl w:val="61045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2"/>
      <w:numFmt w:val="decimal"/>
      <w:lvlText w:val="●.%2"/>
      <w:lvlJc w:val="left"/>
      <w:pPr>
        <w:ind w:left="1005" w:hanging="645"/>
      </w:pPr>
    </w:lvl>
    <w:lvl w:ilvl="2">
      <w:start w:val="1"/>
      <w:numFmt w:val="decimal"/>
      <w:lvlText w:val="●.%2.%3"/>
      <w:lvlJc w:val="left"/>
      <w:pPr>
        <w:ind w:left="1080" w:hanging="720"/>
      </w:pPr>
    </w:lvl>
    <w:lvl w:ilvl="3">
      <w:start w:val="1"/>
      <w:numFmt w:val="decimal"/>
      <w:lvlText w:val="●.%2.%3.%4"/>
      <w:lvlJc w:val="left"/>
      <w:pPr>
        <w:ind w:left="1080" w:hanging="720"/>
      </w:pPr>
    </w:lvl>
    <w:lvl w:ilvl="4">
      <w:start w:val="1"/>
      <w:numFmt w:val="decimal"/>
      <w:lvlText w:val="●.%2.%3.%4.%5"/>
      <w:lvlJc w:val="left"/>
      <w:pPr>
        <w:ind w:left="1440" w:hanging="1080"/>
      </w:pPr>
    </w:lvl>
    <w:lvl w:ilvl="5">
      <w:start w:val="1"/>
      <w:numFmt w:val="decimal"/>
      <w:lvlText w:val="●.%2.%3.%4.%5.%6"/>
      <w:lvlJc w:val="left"/>
      <w:pPr>
        <w:ind w:left="1440" w:hanging="1080"/>
      </w:pPr>
    </w:lvl>
    <w:lvl w:ilvl="6">
      <w:start w:val="1"/>
      <w:numFmt w:val="decimal"/>
      <w:lvlText w:val="●.%2.%3.%4.%5.%6.%7"/>
      <w:lvlJc w:val="left"/>
      <w:pPr>
        <w:ind w:left="1800" w:hanging="1440"/>
      </w:pPr>
    </w:lvl>
    <w:lvl w:ilvl="7">
      <w:start w:val="1"/>
      <w:numFmt w:val="decimal"/>
      <w:lvlText w:val="●.%2.%3.%4.%5.%6.%7.%8"/>
      <w:lvlJc w:val="left"/>
      <w:pPr>
        <w:ind w:left="1800" w:hanging="1440"/>
      </w:pPr>
    </w:lvl>
    <w:lvl w:ilvl="8">
      <w:start w:val="1"/>
      <w:numFmt w:val="decimal"/>
      <w:lvlText w:val="●.%2.%3.%4.%5.%6.%7.%8.%9"/>
      <w:lvlJc w:val="left"/>
      <w:pPr>
        <w:ind w:left="1800" w:hanging="1440"/>
      </w:pPr>
    </w:lvl>
  </w:abstractNum>
  <w:abstractNum w:abstractNumId="4" w15:restartNumberingAfterBreak="0">
    <w:nsid w:val="06EB1DB3"/>
    <w:multiLevelType w:val="hybridMultilevel"/>
    <w:tmpl w:val="CA304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6DB0"/>
    <w:multiLevelType w:val="multilevel"/>
    <w:tmpl w:val="834C8976"/>
    <w:lvl w:ilvl="0">
      <w:start w:val="1"/>
      <w:numFmt w:val="decimal"/>
      <w:lvlText w:val="%1.0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1660219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87F654E"/>
    <w:multiLevelType w:val="multilevel"/>
    <w:tmpl w:val="75B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C3527"/>
    <w:multiLevelType w:val="multilevel"/>
    <w:tmpl w:val="9EDAA39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FE30A67"/>
    <w:multiLevelType w:val="hybridMultilevel"/>
    <w:tmpl w:val="0B0E9D5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2249E9"/>
    <w:multiLevelType w:val="hybridMultilevel"/>
    <w:tmpl w:val="5E5A40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479EF"/>
    <w:multiLevelType w:val="multilevel"/>
    <w:tmpl w:val="9EDAA39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F35D9C"/>
    <w:multiLevelType w:val="multilevel"/>
    <w:tmpl w:val="E6D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57846"/>
    <w:multiLevelType w:val="hybridMultilevel"/>
    <w:tmpl w:val="EAEAD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803FA0"/>
    <w:multiLevelType w:val="hybridMultilevel"/>
    <w:tmpl w:val="1862B8A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8C189C"/>
    <w:multiLevelType w:val="hybridMultilevel"/>
    <w:tmpl w:val="AF8AE2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26516E"/>
    <w:multiLevelType w:val="multilevel"/>
    <w:tmpl w:val="3B78D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B771729"/>
    <w:multiLevelType w:val="multilevel"/>
    <w:tmpl w:val="B22AA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DCC0257"/>
    <w:multiLevelType w:val="multilevel"/>
    <w:tmpl w:val="AC14E53E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F2650E3"/>
    <w:multiLevelType w:val="multilevel"/>
    <w:tmpl w:val="B85048A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7B39D7"/>
    <w:multiLevelType w:val="hybridMultilevel"/>
    <w:tmpl w:val="576AD0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07C56"/>
    <w:multiLevelType w:val="multilevel"/>
    <w:tmpl w:val="8314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C4CC9"/>
    <w:multiLevelType w:val="multilevel"/>
    <w:tmpl w:val="9EDAA39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6142481"/>
    <w:multiLevelType w:val="hybridMultilevel"/>
    <w:tmpl w:val="2E54A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51015"/>
    <w:multiLevelType w:val="hybridMultilevel"/>
    <w:tmpl w:val="82F2E5F0"/>
    <w:lvl w:ilvl="0" w:tplc="93803A64">
      <w:start w:val="1"/>
      <w:numFmt w:val="decimal"/>
      <w:lvlText w:val="BR 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6739DD"/>
    <w:multiLevelType w:val="multilevel"/>
    <w:tmpl w:val="B85048A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C90684F"/>
    <w:multiLevelType w:val="hybridMultilevel"/>
    <w:tmpl w:val="DBE477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D1B19"/>
    <w:multiLevelType w:val="hybridMultilevel"/>
    <w:tmpl w:val="C0C6F0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C114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5E9632D"/>
    <w:multiLevelType w:val="hybridMultilevel"/>
    <w:tmpl w:val="03A8C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C3BD4"/>
    <w:multiLevelType w:val="hybridMultilevel"/>
    <w:tmpl w:val="0CCE80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8121F"/>
    <w:multiLevelType w:val="hybridMultilevel"/>
    <w:tmpl w:val="A934A07E"/>
    <w:lvl w:ilvl="0" w:tplc="93803A64">
      <w:start w:val="1"/>
      <w:numFmt w:val="decimal"/>
      <w:lvlText w:val="BR 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C22AC6"/>
    <w:multiLevelType w:val="hybridMultilevel"/>
    <w:tmpl w:val="BC2C8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35EFC"/>
    <w:multiLevelType w:val="hybridMultilevel"/>
    <w:tmpl w:val="813C4E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1021">
    <w:abstractNumId w:val="0"/>
  </w:num>
  <w:num w:numId="2" w16cid:durableId="605695088">
    <w:abstractNumId w:val="3"/>
  </w:num>
  <w:num w:numId="3" w16cid:durableId="1246039924">
    <w:abstractNumId w:val="16"/>
  </w:num>
  <w:num w:numId="4" w16cid:durableId="124082800">
    <w:abstractNumId w:val="21"/>
  </w:num>
  <w:num w:numId="5" w16cid:durableId="1800759504">
    <w:abstractNumId w:val="5"/>
  </w:num>
  <w:num w:numId="6" w16cid:durableId="1870028680">
    <w:abstractNumId w:val="17"/>
  </w:num>
  <w:num w:numId="7" w16cid:durableId="1838568351">
    <w:abstractNumId w:val="12"/>
  </w:num>
  <w:num w:numId="8" w16cid:durableId="1038550429">
    <w:abstractNumId w:val="4"/>
  </w:num>
  <w:num w:numId="9" w16cid:durableId="1974745559">
    <w:abstractNumId w:val="10"/>
  </w:num>
  <w:num w:numId="10" w16cid:durableId="758909987">
    <w:abstractNumId w:val="13"/>
  </w:num>
  <w:num w:numId="11" w16cid:durableId="977685482">
    <w:abstractNumId w:val="1"/>
  </w:num>
  <w:num w:numId="12" w16cid:durableId="966739727">
    <w:abstractNumId w:val="7"/>
  </w:num>
  <w:num w:numId="13" w16cid:durableId="511381384">
    <w:abstractNumId w:val="32"/>
  </w:num>
  <w:num w:numId="14" w16cid:durableId="1958247518">
    <w:abstractNumId w:val="29"/>
  </w:num>
  <w:num w:numId="15" w16cid:durableId="1614634969">
    <w:abstractNumId w:val="23"/>
  </w:num>
  <w:num w:numId="16" w16cid:durableId="1046837424">
    <w:abstractNumId w:val="24"/>
  </w:num>
  <w:num w:numId="17" w16cid:durableId="452217573">
    <w:abstractNumId w:val="31"/>
  </w:num>
  <w:num w:numId="18" w16cid:durableId="35282285">
    <w:abstractNumId w:val="27"/>
  </w:num>
  <w:num w:numId="19" w16cid:durableId="1117598072">
    <w:abstractNumId w:val="6"/>
  </w:num>
  <w:num w:numId="20" w16cid:durableId="1164008713">
    <w:abstractNumId w:val="28"/>
  </w:num>
  <w:num w:numId="21" w16cid:durableId="1128088518">
    <w:abstractNumId w:val="19"/>
  </w:num>
  <w:num w:numId="22" w16cid:durableId="558441572">
    <w:abstractNumId w:val="22"/>
  </w:num>
  <w:num w:numId="23" w16cid:durableId="263535410">
    <w:abstractNumId w:val="25"/>
  </w:num>
  <w:num w:numId="24" w16cid:durableId="552161596">
    <w:abstractNumId w:val="18"/>
  </w:num>
  <w:num w:numId="25" w16cid:durableId="137765963">
    <w:abstractNumId w:val="8"/>
  </w:num>
  <w:num w:numId="26" w16cid:durableId="1511677748">
    <w:abstractNumId w:val="11"/>
  </w:num>
  <w:num w:numId="27" w16cid:durableId="739062844">
    <w:abstractNumId w:val="14"/>
  </w:num>
  <w:num w:numId="28" w16cid:durableId="1374231246">
    <w:abstractNumId w:val="2"/>
  </w:num>
  <w:num w:numId="29" w16cid:durableId="946161927">
    <w:abstractNumId w:val="20"/>
  </w:num>
  <w:num w:numId="30" w16cid:durableId="1785924042">
    <w:abstractNumId w:val="15"/>
  </w:num>
  <w:num w:numId="31" w16cid:durableId="1991205349">
    <w:abstractNumId w:val="26"/>
  </w:num>
  <w:num w:numId="32" w16cid:durableId="130751722">
    <w:abstractNumId w:val="33"/>
  </w:num>
  <w:num w:numId="33" w16cid:durableId="912469050">
    <w:abstractNumId w:val="30"/>
  </w:num>
  <w:num w:numId="34" w16cid:durableId="90237419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ashvindu jha">
    <w15:presenceInfo w15:providerId="Windows Live" w15:userId="8cf6d099655b15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42"/>
    <w:rsid w:val="0004731B"/>
    <w:rsid w:val="000527B3"/>
    <w:rsid w:val="00060420"/>
    <w:rsid w:val="000E7751"/>
    <w:rsid w:val="001354A3"/>
    <w:rsid w:val="001658F6"/>
    <w:rsid w:val="001953FA"/>
    <w:rsid w:val="001F6AC3"/>
    <w:rsid w:val="002C5551"/>
    <w:rsid w:val="002F23AD"/>
    <w:rsid w:val="002F37F7"/>
    <w:rsid w:val="0030588D"/>
    <w:rsid w:val="003304AE"/>
    <w:rsid w:val="003D54F9"/>
    <w:rsid w:val="004252E0"/>
    <w:rsid w:val="004E7742"/>
    <w:rsid w:val="00534C96"/>
    <w:rsid w:val="00563899"/>
    <w:rsid w:val="00583CBF"/>
    <w:rsid w:val="00663DC5"/>
    <w:rsid w:val="00675F5D"/>
    <w:rsid w:val="006A14B8"/>
    <w:rsid w:val="00855FA9"/>
    <w:rsid w:val="008C5514"/>
    <w:rsid w:val="00976131"/>
    <w:rsid w:val="009E387E"/>
    <w:rsid w:val="00A00CB7"/>
    <w:rsid w:val="00A65455"/>
    <w:rsid w:val="00A734CD"/>
    <w:rsid w:val="00AC2E24"/>
    <w:rsid w:val="00AF3A48"/>
    <w:rsid w:val="00BD1A9A"/>
    <w:rsid w:val="00BE7818"/>
    <w:rsid w:val="00BF0808"/>
    <w:rsid w:val="00CD6A91"/>
    <w:rsid w:val="00D2276A"/>
    <w:rsid w:val="00D369F9"/>
    <w:rsid w:val="00D75E64"/>
    <w:rsid w:val="00DE4DBD"/>
    <w:rsid w:val="00E12FFF"/>
    <w:rsid w:val="00E24652"/>
    <w:rsid w:val="00E43781"/>
    <w:rsid w:val="00EA6EB3"/>
    <w:rsid w:val="00FB1C7C"/>
    <w:rsid w:val="00F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F0EDA2"/>
  <w15:docId w15:val="{B558AEFA-A4EA-4DA4-A07D-DB05563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left w:val="single" w:sz="12" w:space="12" w:color="629DD1"/>
      </w:pBdr>
      <w:spacing w:before="80" w:after="80" w:line="240" w:lineRule="auto"/>
      <w:outlineLvl w:val="0"/>
    </w:pPr>
    <w:rPr>
      <w:b/>
      <w:smallCaps/>
      <w:color w:val="072B6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60" w:line="240" w:lineRule="auto"/>
      <w:outlineLvl w:val="2"/>
    </w:pPr>
    <w:rPr>
      <w:b/>
      <w:smallCaps/>
      <w:color w:val="1B1D3D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0" w:line="240" w:lineRule="auto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80" w:after="0" w:line="240" w:lineRule="auto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80" w:after="0" w:line="240" w:lineRule="auto"/>
      <w:outlineLvl w:val="5"/>
    </w:pPr>
    <w:rPr>
      <w:i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6A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mallCaps/>
      <w:sz w:val="76"/>
      <w:szCs w:val="76"/>
    </w:rPr>
  </w:style>
  <w:style w:type="paragraph" w:styleId="Subtitle">
    <w:name w:val="Subtitle"/>
    <w:basedOn w:val="Normal"/>
    <w:next w:val="Normal"/>
    <w:pPr>
      <w:spacing w:after="240"/>
    </w:pPr>
    <w:rPr>
      <w:color w:val="000000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link w:val="NoSpacingChar"/>
    <w:uiPriority w:val="1"/>
    <w:qFormat/>
    <w:rsid w:val="00534C96"/>
    <w:pPr>
      <w:spacing w:after="0" w:line="240" w:lineRule="auto"/>
    </w:pPr>
    <w:rPr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34C96"/>
    <w:rPr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3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C96"/>
  </w:style>
  <w:style w:type="paragraph" w:styleId="Header">
    <w:name w:val="header"/>
    <w:basedOn w:val="Normal"/>
    <w:link w:val="HeaderChar"/>
    <w:uiPriority w:val="99"/>
    <w:unhideWhenUsed/>
    <w:rsid w:val="0053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C96"/>
  </w:style>
  <w:style w:type="paragraph" w:styleId="TOC1">
    <w:name w:val="toc 1"/>
    <w:basedOn w:val="Normal"/>
    <w:next w:val="Normal"/>
    <w:autoRedefine/>
    <w:uiPriority w:val="39"/>
    <w:unhideWhenUsed/>
    <w:rsid w:val="00AC2E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E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2E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2E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C2E24"/>
    <w:pPr>
      <w:pBdr>
        <w:left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1F6A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aliases w:val="YC Bulet,SGLText List Paragraph,Medium Grid 1 - Accent 21,MCHIP_list paragraph,List Paragraph1,Recommendation,Colorful List - Accent 12,List Paragraph (numbered (a)),Lapis Bulleted List,Dot pt,F5 List Paragraph,No Spacing1,Indicator Text"/>
    <w:basedOn w:val="Normal"/>
    <w:link w:val="ListParagraphChar"/>
    <w:uiPriority w:val="34"/>
    <w:qFormat/>
    <w:rsid w:val="009E387E"/>
    <w:pPr>
      <w:spacing w:line="259" w:lineRule="auto"/>
      <w:ind w:left="720"/>
      <w:contextualSpacing/>
    </w:pPr>
    <w:rPr>
      <w:color w:val="00000A"/>
    </w:rPr>
  </w:style>
  <w:style w:type="character" w:customStyle="1" w:styleId="ListParagraphChar">
    <w:name w:val="List Paragraph Char"/>
    <w:aliases w:val="YC Bulet Char,SGLText List Paragraph Char,Medium Grid 1 - Accent 21 Char,MCHIP_list paragraph Char,List Paragraph1 Char,Recommendation Char,Colorful List - Accent 12 Char,List Paragraph (numbered (a)) Char,Lapis Bulleted List Char"/>
    <w:basedOn w:val="DefaultParagraphFont"/>
    <w:link w:val="ListParagraph"/>
    <w:uiPriority w:val="34"/>
    <w:qFormat/>
    <w:rsid w:val="009E387E"/>
    <w:rPr>
      <w:color w:val="00000A"/>
    </w:rPr>
  </w:style>
  <w:style w:type="paragraph" w:styleId="NormalWeb">
    <w:name w:val="Normal (Web)"/>
    <w:basedOn w:val="Normal"/>
    <w:uiPriority w:val="99"/>
    <w:semiHidden/>
    <w:unhideWhenUsed/>
    <w:rsid w:val="009E387E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A6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8qkJLEVDRf1JQ2MoY3P9REliGg==">CgMxLjAyCGguZ2pkZ3hzMgloLjMwajB6bGwyCWguMWZvYjl0ZTIJaC4zem55c2g3MgloLjJldDkycDAyCGgudHlqY3d0MgloLjNkeTZ2a20yCWguMXQzaDVzZjIJaC40ZDM0b2c4MgloLjJzOGV5bzEyCWguMTdkcDh2dTIJaC4zcmRjcmpuMgloLjI2aW4xcmcyCGgubG54Yno5MgloLjM1bmt1bjIyCWguMWtzdjR1djIJaC40NHNpbmlvMgloLjJqeHN4cWg4AHIhMWh0d1kxNUZ1dHlXMWIwU1VnZGJtSnd5VDJaZDRtVFVM</go:docsCustomData>
</go:gDocsCustomXmlDataStorage>
</file>

<file path=customXml/itemProps1.xml><?xml version="1.0" encoding="utf-8"?>
<ds:datastoreItem xmlns:ds="http://schemas.openxmlformats.org/officeDocument/2006/customXml" ds:itemID="{40E5BC3C-7AAB-4484-B650-828EC9DB23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1058</Words>
  <Characters>5506</Characters>
  <Application>Microsoft Office Word</Application>
  <DocSecurity>0</DocSecurity>
  <Lines>203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creator>hp</dc:creator>
  <cp:lastModifiedBy>shashvindu jha</cp:lastModifiedBy>
  <cp:revision>8</cp:revision>
  <dcterms:created xsi:type="dcterms:W3CDTF">2024-09-26T09:36:00Z</dcterms:created>
  <dcterms:modified xsi:type="dcterms:W3CDTF">2024-09-27T05:31:00Z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847768b3ecf1057e4f882e36924d48fc487be76198a823686b36dc9a61480e81</vt:lpwstr>
  </property>
</Properties>
</file>